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545" w:rsidRPr="00502545" w:rsidRDefault="00502545" w:rsidP="00702D71">
      <w:pPr>
        <w:pStyle w:val="NoSpacing"/>
        <w:jc w:val="center"/>
        <w:rPr>
          <w:rFonts w:ascii="Arial" w:hAnsi="Arial" w:cs="Arial"/>
          <w:sz w:val="36"/>
          <w:szCs w:val="36"/>
        </w:rPr>
      </w:pPr>
      <w:r w:rsidRPr="00502545">
        <w:rPr>
          <w:rFonts w:ascii="Arial" w:hAnsi="Arial" w:cs="Arial"/>
          <w:sz w:val="36"/>
          <w:szCs w:val="36"/>
        </w:rPr>
        <w:t>Database Notes</w:t>
      </w:r>
      <w:bookmarkStart w:id="0" w:name="_GoBack"/>
      <w:bookmarkEnd w:id="0"/>
    </w:p>
    <w:p w:rsidR="00502545" w:rsidRDefault="00502545" w:rsidP="006F28BF">
      <w:pPr>
        <w:pStyle w:val="NoSpacing"/>
        <w:rPr>
          <w:rFonts w:ascii="Arial" w:hAnsi="Arial" w:cs="Arial"/>
        </w:rPr>
      </w:pPr>
    </w:p>
    <w:p w:rsidR="002555B9" w:rsidRDefault="002555B9" w:rsidP="006F28BF">
      <w:pPr>
        <w:pStyle w:val="NoSpacing"/>
        <w:rPr>
          <w:rFonts w:ascii="Arial" w:hAnsi="Arial" w:cs="Arial"/>
        </w:rPr>
      </w:pPr>
    </w:p>
    <w:p w:rsidR="00464B07" w:rsidRPr="006501DD" w:rsidRDefault="00464B07" w:rsidP="00464B07">
      <w:pPr>
        <w:pStyle w:val="NoSpacing"/>
        <w:rPr>
          <w:rFonts w:ascii="Arial" w:hAnsi="Arial" w:cs="Arial"/>
          <w:sz w:val="28"/>
          <w:szCs w:val="28"/>
          <w:u w:val="single"/>
        </w:rPr>
      </w:pPr>
      <w:r>
        <w:rPr>
          <w:rFonts w:ascii="Arial" w:hAnsi="Arial" w:cs="Arial"/>
          <w:sz w:val="28"/>
          <w:szCs w:val="28"/>
          <w:u w:val="single"/>
        </w:rPr>
        <w:t>Accounts and Logins</w:t>
      </w:r>
    </w:p>
    <w:p w:rsidR="00464B07" w:rsidRDefault="00464B07" w:rsidP="006F28BF">
      <w:pPr>
        <w:pStyle w:val="NoSpacing"/>
        <w:rPr>
          <w:rFonts w:ascii="Arial" w:hAnsi="Arial" w:cs="Arial"/>
        </w:rPr>
      </w:pPr>
    </w:p>
    <w:p w:rsidR="006F28BF" w:rsidRPr="000A7207" w:rsidRDefault="00702D71" w:rsidP="006F28BF">
      <w:pPr>
        <w:pStyle w:val="NoSpacing"/>
        <w:rPr>
          <w:rFonts w:ascii="Arial" w:hAnsi="Arial" w:cs="Arial"/>
          <w:strike/>
          <w:rPrChange w:id="1" w:author="Nitin Verma" w:date="2014-04-05T20:10:00Z">
            <w:rPr>
              <w:rFonts w:ascii="Arial" w:hAnsi="Arial" w:cs="Arial"/>
            </w:rPr>
          </w:rPrChange>
        </w:rPr>
      </w:pPr>
      <w:r w:rsidRPr="000A7207">
        <w:rPr>
          <w:rFonts w:ascii="Arial" w:hAnsi="Arial" w:cs="Arial"/>
          <w:strike/>
          <w:rPrChange w:id="2" w:author="Nitin Verma" w:date="2014-04-05T20:10:00Z">
            <w:rPr>
              <w:rFonts w:ascii="Arial" w:hAnsi="Arial" w:cs="Arial"/>
            </w:rPr>
          </w:rPrChange>
        </w:rPr>
        <w:t xml:space="preserve">-For users, can we use </w:t>
      </w:r>
      <w:r w:rsidR="006F28BF" w:rsidRPr="000A7207">
        <w:rPr>
          <w:rFonts w:ascii="Arial" w:hAnsi="Arial" w:cs="Arial"/>
          <w:strike/>
          <w:rPrChange w:id="3" w:author="Nitin Verma" w:date="2014-04-05T20:10:00Z">
            <w:rPr>
              <w:rFonts w:ascii="Arial" w:hAnsi="Arial" w:cs="Arial"/>
            </w:rPr>
          </w:rPrChange>
        </w:rPr>
        <w:t xml:space="preserve">email addresses </w:t>
      </w:r>
      <w:r w:rsidRPr="000A7207">
        <w:rPr>
          <w:rFonts w:ascii="Arial" w:hAnsi="Arial" w:cs="Arial"/>
          <w:strike/>
          <w:rPrChange w:id="4" w:author="Nitin Verma" w:date="2014-04-05T20:10:00Z">
            <w:rPr>
              <w:rFonts w:ascii="Arial" w:hAnsi="Arial" w:cs="Arial"/>
            </w:rPr>
          </w:rPrChange>
        </w:rPr>
        <w:t xml:space="preserve">in place of usernames? This will make it </w:t>
      </w:r>
      <w:r w:rsidR="002D6B4A" w:rsidRPr="000A7207">
        <w:rPr>
          <w:rFonts w:ascii="Arial" w:hAnsi="Arial" w:cs="Arial"/>
          <w:strike/>
          <w:rPrChange w:id="5" w:author="Nitin Verma" w:date="2014-04-05T20:10:00Z">
            <w:rPr>
              <w:rFonts w:ascii="Arial" w:hAnsi="Arial" w:cs="Arial"/>
            </w:rPr>
          </w:rPrChange>
        </w:rPr>
        <w:t xml:space="preserve">much </w:t>
      </w:r>
      <w:r w:rsidRPr="000A7207">
        <w:rPr>
          <w:rFonts w:ascii="Arial" w:hAnsi="Arial" w:cs="Arial"/>
          <w:strike/>
          <w:rPrChange w:id="6" w:author="Nitin Verma" w:date="2014-04-05T20:10:00Z">
            <w:rPr>
              <w:rFonts w:ascii="Arial" w:hAnsi="Arial" w:cs="Arial"/>
            </w:rPr>
          </w:rPrChange>
        </w:rPr>
        <w:t>easier</w:t>
      </w:r>
      <w:r w:rsidR="00464B07" w:rsidRPr="000A7207">
        <w:rPr>
          <w:rFonts w:ascii="Arial" w:hAnsi="Arial" w:cs="Arial"/>
          <w:strike/>
          <w:rPrChange w:id="7" w:author="Nitin Verma" w:date="2014-04-05T20:10:00Z">
            <w:rPr>
              <w:rFonts w:ascii="Arial" w:hAnsi="Arial" w:cs="Arial"/>
            </w:rPr>
          </w:rPrChange>
        </w:rPr>
        <w:t xml:space="preserve"> to remember login information.</w:t>
      </w:r>
    </w:p>
    <w:p w:rsidR="00CB47B8" w:rsidRDefault="00CB47B8" w:rsidP="006F28BF">
      <w:pPr>
        <w:pStyle w:val="NoSpacing"/>
        <w:rPr>
          <w:rFonts w:ascii="Arial" w:hAnsi="Arial" w:cs="Arial"/>
        </w:rPr>
      </w:pPr>
    </w:p>
    <w:p w:rsidR="002555B9" w:rsidRPr="00547BB8" w:rsidRDefault="002555B9" w:rsidP="002555B9">
      <w:pPr>
        <w:pStyle w:val="NoSpacing"/>
        <w:rPr>
          <w:rFonts w:ascii="Arial" w:hAnsi="Arial" w:cs="Arial"/>
          <w:strike/>
          <w:rPrChange w:id="8" w:author="Nitin Verma" w:date="2014-04-06T19:36:00Z">
            <w:rPr>
              <w:rFonts w:ascii="Arial" w:hAnsi="Arial" w:cs="Arial"/>
            </w:rPr>
          </w:rPrChange>
        </w:rPr>
      </w:pPr>
      <w:r w:rsidRPr="00547BB8">
        <w:rPr>
          <w:rFonts w:ascii="Arial" w:hAnsi="Arial" w:cs="Arial"/>
          <w:strike/>
          <w:rPrChange w:id="9" w:author="Nitin Verma" w:date="2014-04-06T19:36:00Z">
            <w:rPr>
              <w:rFonts w:ascii="Arial" w:hAnsi="Arial" w:cs="Arial"/>
            </w:rPr>
          </w:rPrChange>
        </w:rPr>
        <w:t>-Admins need the ability to change passwords for other users.</w:t>
      </w:r>
    </w:p>
    <w:p w:rsidR="002555B9" w:rsidRDefault="002555B9" w:rsidP="006F28BF">
      <w:pPr>
        <w:pStyle w:val="NoSpacing"/>
        <w:rPr>
          <w:rFonts w:ascii="Arial" w:hAnsi="Arial" w:cs="Arial"/>
        </w:rPr>
      </w:pPr>
    </w:p>
    <w:p w:rsidR="00CB47B8" w:rsidRPr="008450C7" w:rsidRDefault="00CB47B8" w:rsidP="006F28BF">
      <w:pPr>
        <w:pStyle w:val="NoSpacing"/>
        <w:rPr>
          <w:rFonts w:ascii="Arial" w:hAnsi="Arial" w:cs="Arial"/>
          <w:strike/>
          <w:rPrChange w:id="10" w:author="Nitin Verma" w:date="2014-04-10T22:44:00Z">
            <w:rPr>
              <w:rFonts w:ascii="Arial" w:hAnsi="Arial" w:cs="Arial"/>
            </w:rPr>
          </w:rPrChange>
        </w:rPr>
      </w:pPr>
      <w:r w:rsidRPr="008450C7">
        <w:rPr>
          <w:rFonts w:ascii="Arial" w:hAnsi="Arial" w:cs="Arial"/>
          <w:strike/>
          <w:rPrChange w:id="11" w:author="Nitin Verma" w:date="2014-04-10T22:44:00Z">
            <w:rPr>
              <w:rFonts w:ascii="Arial" w:hAnsi="Arial" w:cs="Arial"/>
            </w:rPr>
          </w:rPrChange>
        </w:rPr>
        <w:t>-Admin</w:t>
      </w:r>
      <w:r w:rsidR="00464B07" w:rsidRPr="008450C7">
        <w:rPr>
          <w:rFonts w:ascii="Arial" w:hAnsi="Arial" w:cs="Arial"/>
          <w:strike/>
          <w:rPrChange w:id="12" w:author="Nitin Verma" w:date="2014-04-10T22:44:00Z">
            <w:rPr>
              <w:rFonts w:ascii="Arial" w:hAnsi="Arial" w:cs="Arial"/>
            </w:rPr>
          </w:rPrChange>
        </w:rPr>
        <w:t>s</w:t>
      </w:r>
      <w:r w:rsidRPr="008450C7">
        <w:rPr>
          <w:rFonts w:ascii="Arial" w:hAnsi="Arial" w:cs="Arial"/>
          <w:strike/>
          <w:rPrChange w:id="13" w:author="Nitin Verma" w:date="2014-04-10T22:44:00Z">
            <w:rPr>
              <w:rFonts w:ascii="Arial" w:hAnsi="Arial" w:cs="Arial"/>
            </w:rPr>
          </w:rPrChange>
        </w:rPr>
        <w:t xml:space="preserve"> need ability to change ‘Referrer Details’</w:t>
      </w:r>
      <w:r w:rsidR="002555B9" w:rsidRPr="008450C7">
        <w:rPr>
          <w:rFonts w:ascii="Arial" w:hAnsi="Arial" w:cs="Arial"/>
          <w:strike/>
          <w:rPrChange w:id="14" w:author="Nitin Verma" w:date="2014-04-10T22:44:00Z">
            <w:rPr>
              <w:rFonts w:ascii="Arial" w:hAnsi="Arial" w:cs="Arial"/>
            </w:rPr>
          </w:rPrChange>
        </w:rPr>
        <w:t xml:space="preserve"> in the Membership pages</w:t>
      </w:r>
      <w:r w:rsidRPr="008450C7">
        <w:rPr>
          <w:rFonts w:ascii="Arial" w:hAnsi="Arial" w:cs="Arial"/>
          <w:strike/>
          <w:rPrChange w:id="15" w:author="Nitin Verma" w:date="2014-04-10T22:44:00Z">
            <w:rPr>
              <w:rFonts w:ascii="Arial" w:hAnsi="Arial" w:cs="Arial"/>
            </w:rPr>
          </w:rPrChange>
        </w:rPr>
        <w:t>. One of the main reasons will be so that we can enter referrals that we have received on paper.</w:t>
      </w:r>
    </w:p>
    <w:p w:rsidR="002555B9" w:rsidRDefault="002555B9" w:rsidP="006F28BF">
      <w:pPr>
        <w:pStyle w:val="NoSpacing"/>
        <w:rPr>
          <w:rFonts w:ascii="Arial" w:hAnsi="Arial" w:cs="Arial"/>
        </w:rPr>
      </w:pPr>
    </w:p>
    <w:p w:rsidR="002555B9" w:rsidRPr="00547BB8" w:rsidRDefault="002555B9" w:rsidP="006F28BF">
      <w:pPr>
        <w:pStyle w:val="NoSpacing"/>
        <w:rPr>
          <w:rFonts w:ascii="Arial" w:hAnsi="Arial" w:cs="Arial"/>
          <w:strike/>
          <w:rPrChange w:id="16" w:author="Nitin Verma" w:date="2014-04-06T19:43:00Z">
            <w:rPr>
              <w:rFonts w:ascii="Arial" w:hAnsi="Arial" w:cs="Arial"/>
            </w:rPr>
          </w:rPrChange>
        </w:rPr>
      </w:pPr>
      <w:r w:rsidRPr="00547BB8">
        <w:rPr>
          <w:rFonts w:ascii="Arial" w:hAnsi="Arial" w:cs="Arial"/>
          <w:strike/>
          <w:rPrChange w:id="17" w:author="Nitin Verma" w:date="2014-04-06T19:43:00Z">
            <w:rPr>
              <w:rFonts w:ascii="Arial" w:hAnsi="Arial" w:cs="Arial"/>
            </w:rPr>
          </w:rPrChange>
        </w:rPr>
        <w:t>-Please change the name of the ‘Agent’ category to ‘</w:t>
      </w:r>
      <w:bookmarkStart w:id="18" w:name="OLE_LINK42"/>
      <w:bookmarkStart w:id="19" w:name="OLE_LINK43"/>
      <w:bookmarkStart w:id="20" w:name="OLE_LINK44"/>
      <w:bookmarkStart w:id="21" w:name="OLE_LINK45"/>
      <w:bookmarkStart w:id="22" w:name="OLE_LINK46"/>
      <w:bookmarkStart w:id="23" w:name="OLE_LINK47"/>
      <w:bookmarkStart w:id="24" w:name="OLE_LINK48"/>
      <w:r w:rsidRPr="00547BB8">
        <w:rPr>
          <w:rFonts w:ascii="Arial" w:hAnsi="Arial" w:cs="Arial"/>
          <w:strike/>
          <w:rPrChange w:id="25" w:author="Nitin Verma" w:date="2014-04-06T19:43:00Z">
            <w:rPr>
              <w:rFonts w:ascii="Arial" w:hAnsi="Arial" w:cs="Arial"/>
            </w:rPr>
          </w:rPrChange>
        </w:rPr>
        <w:t>Referrer</w:t>
      </w:r>
      <w:bookmarkEnd w:id="18"/>
      <w:bookmarkEnd w:id="19"/>
      <w:bookmarkEnd w:id="20"/>
      <w:bookmarkEnd w:id="21"/>
      <w:bookmarkEnd w:id="22"/>
      <w:bookmarkEnd w:id="23"/>
      <w:bookmarkEnd w:id="24"/>
      <w:r w:rsidRPr="00547BB8">
        <w:rPr>
          <w:rFonts w:ascii="Arial" w:hAnsi="Arial" w:cs="Arial"/>
          <w:strike/>
          <w:rPrChange w:id="26" w:author="Nitin Verma" w:date="2014-04-06T19:43:00Z">
            <w:rPr>
              <w:rFonts w:ascii="Arial" w:hAnsi="Arial" w:cs="Arial"/>
            </w:rPr>
          </w:rPrChange>
        </w:rPr>
        <w:t xml:space="preserve">’ </w:t>
      </w:r>
    </w:p>
    <w:p w:rsidR="006F28BF" w:rsidRPr="00D72A0A" w:rsidRDefault="006F28BF" w:rsidP="006F28BF">
      <w:pPr>
        <w:pStyle w:val="NoSpacing"/>
        <w:rPr>
          <w:rFonts w:ascii="Arial" w:hAnsi="Arial" w:cs="Arial"/>
        </w:rPr>
      </w:pPr>
    </w:p>
    <w:p w:rsidR="009A295C" w:rsidRPr="006501DD" w:rsidRDefault="006F28BF" w:rsidP="006F28BF">
      <w:pPr>
        <w:pStyle w:val="NoSpacing"/>
        <w:rPr>
          <w:rFonts w:ascii="Arial" w:hAnsi="Arial" w:cs="Arial"/>
          <w:sz w:val="28"/>
          <w:szCs w:val="28"/>
          <w:u w:val="single"/>
        </w:rPr>
      </w:pPr>
      <w:bookmarkStart w:id="27" w:name="OLE_LINK18"/>
      <w:bookmarkStart w:id="28" w:name="OLE_LINK19"/>
      <w:bookmarkStart w:id="29" w:name="OLE_LINK20"/>
      <w:r w:rsidRPr="006501DD">
        <w:rPr>
          <w:rFonts w:ascii="Arial" w:hAnsi="Arial" w:cs="Arial"/>
          <w:sz w:val="28"/>
          <w:szCs w:val="28"/>
          <w:u w:val="single"/>
        </w:rPr>
        <w:t>Membership form</w:t>
      </w:r>
    </w:p>
    <w:bookmarkEnd w:id="27"/>
    <w:bookmarkEnd w:id="28"/>
    <w:bookmarkEnd w:id="29"/>
    <w:p w:rsidR="006F28BF" w:rsidRDefault="006F28BF" w:rsidP="006F28BF">
      <w:pPr>
        <w:pStyle w:val="NoSpacing"/>
        <w:rPr>
          <w:rFonts w:ascii="Arial" w:hAnsi="Arial" w:cs="Arial"/>
        </w:rPr>
      </w:pPr>
    </w:p>
    <w:p w:rsidR="006501DD" w:rsidRPr="006501DD" w:rsidRDefault="006501DD" w:rsidP="006F28BF">
      <w:pPr>
        <w:pStyle w:val="NoSpacing"/>
        <w:rPr>
          <w:rFonts w:ascii="Arial" w:hAnsi="Arial" w:cs="Arial"/>
          <w:u w:val="single"/>
        </w:rPr>
      </w:pPr>
      <w:bookmarkStart w:id="30" w:name="OLE_LINK24"/>
      <w:bookmarkStart w:id="31" w:name="OLE_LINK25"/>
      <w:bookmarkStart w:id="32" w:name="OLE_LINK26"/>
      <w:bookmarkStart w:id="33" w:name="OLE_LINK27"/>
      <w:r w:rsidRPr="006501DD">
        <w:rPr>
          <w:rFonts w:ascii="Arial" w:hAnsi="Arial" w:cs="Arial"/>
          <w:u w:val="single"/>
        </w:rPr>
        <w:t>Applicant Details</w:t>
      </w:r>
    </w:p>
    <w:bookmarkEnd w:id="30"/>
    <w:bookmarkEnd w:id="31"/>
    <w:bookmarkEnd w:id="32"/>
    <w:bookmarkEnd w:id="33"/>
    <w:p w:rsidR="006501DD" w:rsidRPr="00D72A0A" w:rsidRDefault="006501DD" w:rsidP="006F28BF">
      <w:pPr>
        <w:pStyle w:val="NoSpacing"/>
        <w:rPr>
          <w:rFonts w:ascii="Arial" w:hAnsi="Arial" w:cs="Arial"/>
        </w:rPr>
      </w:pPr>
    </w:p>
    <w:p w:rsidR="00222E09" w:rsidRPr="00FA36E6" w:rsidRDefault="00222E09" w:rsidP="006F28BF">
      <w:pPr>
        <w:pStyle w:val="NoSpacing"/>
        <w:rPr>
          <w:rFonts w:ascii="Arial" w:hAnsi="Arial" w:cs="Arial"/>
          <w:strike/>
          <w:rPrChange w:id="34" w:author="Nitin Verma" w:date="2014-04-06T21:18:00Z">
            <w:rPr>
              <w:rFonts w:ascii="Arial" w:hAnsi="Arial" w:cs="Arial"/>
            </w:rPr>
          </w:rPrChange>
        </w:rPr>
      </w:pPr>
      <w:r w:rsidRPr="00FA36E6">
        <w:rPr>
          <w:rFonts w:ascii="Arial" w:hAnsi="Arial" w:cs="Arial"/>
          <w:strike/>
          <w:rPrChange w:id="35" w:author="Nitin Verma" w:date="2014-04-06T21:18:00Z">
            <w:rPr>
              <w:rFonts w:ascii="Arial" w:hAnsi="Arial" w:cs="Arial"/>
            </w:rPr>
          </w:rPrChange>
        </w:rPr>
        <w:t>-Change ‘Create’</w:t>
      </w:r>
      <w:r w:rsidR="002555B9" w:rsidRPr="00FA36E6">
        <w:rPr>
          <w:rFonts w:ascii="Arial" w:hAnsi="Arial" w:cs="Arial"/>
          <w:strike/>
          <w:rPrChange w:id="36" w:author="Nitin Verma" w:date="2014-04-06T21:18:00Z">
            <w:rPr>
              <w:rFonts w:ascii="Arial" w:hAnsi="Arial" w:cs="Arial"/>
            </w:rPr>
          </w:rPrChange>
        </w:rPr>
        <w:t xml:space="preserve"> title at the top</w:t>
      </w:r>
      <w:r w:rsidRPr="00FA36E6">
        <w:rPr>
          <w:rFonts w:ascii="Arial" w:hAnsi="Arial" w:cs="Arial"/>
          <w:strike/>
          <w:rPrChange w:id="37" w:author="Nitin Verma" w:date="2014-04-06T21:18:00Z">
            <w:rPr>
              <w:rFonts w:ascii="Arial" w:hAnsi="Arial" w:cs="Arial"/>
            </w:rPr>
          </w:rPrChange>
        </w:rPr>
        <w:t xml:space="preserve"> to ‘</w:t>
      </w:r>
      <w:bookmarkStart w:id="38" w:name="OLE_LINK49"/>
      <w:bookmarkStart w:id="39" w:name="OLE_LINK50"/>
      <w:bookmarkStart w:id="40" w:name="OLE_LINK51"/>
      <w:r w:rsidRPr="00FA36E6">
        <w:rPr>
          <w:rFonts w:ascii="Arial" w:hAnsi="Arial" w:cs="Arial"/>
          <w:strike/>
          <w:rPrChange w:id="41" w:author="Nitin Verma" w:date="2014-04-06T21:18:00Z">
            <w:rPr>
              <w:rFonts w:ascii="Arial" w:hAnsi="Arial" w:cs="Arial"/>
            </w:rPr>
          </w:rPrChange>
        </w:rPr>
        <w:t>Referral Form’</w:t>
      </w:r>
      <w:bookmarkEnd w:id="38"/>
      <w:bookmarkEnd w:id="39"/>
      <w:bookmarkEnd w:id="40"/>
    </w:p>
    <w:p w:rsidR="00222E09" w:rsidRPr="00D72A0A" w:rsidRDefault="00222E09" w:rsidP="006F28BF">
      <w:pPr>
        <w:pStyle w:val="NoSpacing"/>
        <w:rPr>
          <w:rFonts w:ascii="Arial" w:hAnsi="Arial" w:cs="Arial"/>
        </w:rPr>
      </w:pPr>
    </w:p>
    <w:p w:rsidR="006F28BF" w:rsidRPr="00D72A0A" w:rsidRDefault="008904CA" w:rsidP="006F28BF">
      <w:pPr>
        <w:pStyle w:val="NoSpacing"/>
        <w:rPr>
          <w:rFonts w:ascii="Arial" w:hAnsi="Arial" w:cs="Arial"/>
        </w:rPr>
      </w:pPr>
      <w:commentRangeStart w:id="42"/>
      <w:r w:rsidRPr="00D72A0A">
        <w:rPr>
          <w:rFonts w:ascii="Arial" w:hAnsi="Arial" w:cs="Arial"/>
        </w:rPr>
        <w:t xml:space="preserve">- </w:t>
      </w:r>
      <w:r w:rsidR="006F28BF" w:rsidRPr="00D72A0A">
        <w:rPr>
          <w:rFonts w:ascii="Arial" w:hAnsi="Arial" w:cs="Arial"/>
        </w:rPr>
        <w:t>Date of Birth calendar only goes back to 2004</w:t>
      </w:r>
      <w:commentRangeEnd w:id="42"/>
      <w:r w:rsidR="00FA36E6">
        <w:rPr>
          <w:rStyle w:val="CommentReference"/>
        </w:rPr>
        <w:commentReference w:id="42"/>
      </w:r>
    </w:p>
    <w:p w:rsidR="006F28BF" w:rsidRPr="00D72A0A" w:rsidRDefault="006F28BF" w:rsidP="006F28BF">
      <w:pPr>
        <w:pStyle w:val="NoSpacing"/>
        <w:rPr>
          <w:rFonts w:ascii="Arial" w:hAnsi="Arial" w:cs="Arial"/>
        </w:rPr>
      </w:pPr>
    </w:p>
    <w:p w:rsidR="006F28BF" w:rsidRPr="00113458" w:rsidRDefault="008904CA" w:rsidP="006F28BF">
      <w:pPr>
        <w:pStyle w:val="NoSpacing"/>
        <w:rPr>
          <w:rFonts w:ascii="Arial" w:hAnsi="Arial" w:cs="Arial"/>
          <w:strike/>
          <w:rPrChange w:id="43" w:author="Nitin Verma" w:date="2014-04-06T23:18:00Z">
            <w:rPr>
              <w:rFonts w:ascii="Arial" w:hAnsi="Arial" w:cs="Arial"/>
            </w:rPr>
          </w:rPrChange>
        </w:rPr>
      </w:pPr>
      <w:r w:rsidRPr="00113458">
        <w:rPr>
          <w:rFonts w:ascii="Arial" w:hAnsi="Arial" w:cs="Arial"/>
          <w:strike/>
          <w:rPrChange w:id="44" w:author="Nitin Verma" w:date="2014-04-06T23:18:00Z">
            <w:rPr>
              <w:rFonts w:ascii="Arial" w:hAnsi="Arial" w:cs="Arial"/>
            </w:rPr>
          </w:rPrChange>
        </w:rPr>
        <w:t xml:space="preserve">- </w:t>
      </w:r>
      <w:r w:rsidR="006F28BF" w:rsidRPr="00113458">
        <w:rPr>
          <w:rFonts w:ascii="Arial" w:hAnsi="Arial" w:cs="Arial"/>
          <w:strike/>
          <w:rPrChange w:id="45" w:author="Nitin Verma" w:date="2014-04-06T23:18:00Z">
            <w:rPr>
              <w:rFonts w:ascii="Arial" w:hAnsi="Arial" w:cs="Arial"/>
            </w:rPr>
          </w:rPrChange>
        </w:rPr>
        <w:t>Tab order should be changed so that address info is completed together</w:t>
      </w:r>
    </w:p>
    <w:p w:rsidR="006F28BF" w:rsidRPr="00D72A0A" w:rsidRDefault="006F28BF" w:rsidP="006F28BF">
      <w:pPr>
        <w:pStyle w:val="NoSpacing"/>
        <w:rPr>
          <w:rFonts w:ascii="Arial" w:hAnsi="Arial" w:cs="Arial"/>
        </w:rPr>
      </w:pPr>
    </w:p>
    <w:p w:rsidR="006F28BF" w:rsidRPr="00D72A0A" w:rsidRDefault="008904CA" w:rsidP="006F28BF">
      <w:pPr>
        <w:pStyle w:val="NoSpacing"/>
        <w:rPr>
          <w:rFonts w:ascii="Arial" w:hAnsi="Arial" w:cs="Arial"/>
        </w:rPr>
      </w:pPr>
      <w:commentRangeStart w:id="46"/>
      <w:r w:rsidRPr="00D72A0A">
        <w:rPr>
          <w:rFonts w:ascii="Arial" w:hAnsi="Arial" w:cs="Arial"/>
        </w:rPr>
        <w:t xml:space="preserve">- </w:t>
      </w:r>
      <w:r w:rsidR="006F28BF" w:rsidRPr="00D72A0A">
        <w:rPr>
          <w:rFonts w:ascii="Arial" w:hAnsi="Arial" w:cs="Arial"/>
        </w:rPr>
        <w:t xml:space="preserve">In the Applicant Details </w:t>
      </w:r>
      <w:bookmarkStart w:id="47" w:name="OLE_LINK1"/>
      <w:bookmarkStart w:id="48" w:name="OLE_LINK2"/>
      <w:bookmarkStart w:id="49" w:name="OLE_LINK3"/>
      <w:r w:rsidR="006F28BF" w:rsidRPr="00D72A0A">
        <w:rPr>
          <w:rFonts w:ascii="Arial" w:hAnsi="Arial" w:cs="Arial"/>
        </w:rPr>
        <w:t>section</w:t>
      </w:r>
      <w:bookmarkEnd w:id="47"/>
      <w:bookmarkEnd w:id="48"/>
      <w:bookmarkEnd w:id="49"/>
      <w:r w:rsidR="006F28BF" w:rsidRPr="00D72A0A">
        <w:rPr>
          <w:rFonts w:ascii="Arial" w:hAnsi="Arial" w:cs="Arial"/>
        </w:rPr>
        <w:t xml:space="preserve"> I got an “invalid format” error message in the Home Tel. Section</w:t>
      </w:r>
      <w:commentRangeEnd w:id="46"/>
      <w:r w:rsidR="00113458">
        <w:rPr>
          <w:rStyle w:val="CommentReference"/>
        </w:rPr>
        <w:commentReference w:id="46"/>
      </w:r>
    </w:p>
    <w:p w:rsidR="006F28BF" w:rsidRPr="00D72A0A" w:rsidRDefault="006F28BF" w:rsidP="006F28BF">
      <w:pPr>
        <w:pStyle w:val="NoSpacing"/>
        <w:rPr>
          <w:rFonts w:ascii="Arial" w:hAnsi="Arial" w:cs="Arial"/>
        </w:rPr>
      </w:pPr>
    </w:p>
    <w:p w:rsidR="006F28BF" w:rsidRPr="005C44F6" w:rsidRDefault="008904CA" w:rsidP="006F28BF">
      <w:pPr>
        <w:pStyle w:val="NoSpacing"/>
        <w:rPr>
          <w:rFonts w:ascii="Arial" w:hAnsi="Arial" w:cs="Arial"/>
          <w:strike/>
          <w:rPrChange w:id="50" w:author="Nitin Verma" w:date="2014-04-06T23:32:00Z">
            <w:rPr>
              <w:rFonts w:ascii="Arial" w:hAnsi="Arial" w:cs="Arial"/>
            </w:rPr>
          </w:rPrChange>
        </w:rPr>
      </w:pPr>
      <w:r w:rsidRPr="005C44F6">
        <w:rPr>
          <w:rFonts w:ascii="Arial" w:hAnsi="Arial" w:cs="Arial"/>
          <w:strike/>
          <w:rPrChange w:id="51" w:author="Nitin Verma" w:date="2014-04-06T23:32:00Z">
            <w:rPr>
              <w:rFonts w:ascii="Arial" w:hAnsi="Arial" w:cs="Arial"/>
            </w:rPr>
          </w:rPrChange>
        </w:rPr>
        <w:t xml:space="preserve">- </w:t>
      </w:r>
      <w:r w:rsidR="009A295C" w:rsidRPr="005C44F6">
        <w:rPr>
          <w:rFonts w:ascii="Arial" w:hAnsi="Arial" w:cs="Arial"/>
          <w:strike/>
          <w:rPrChange w:id="52" w:author="Nitin Verma" w:date="2014-04-06T23:32:00Z">
            <w:rPr>
              <w:rFonts w:ascii="Arial" w:hAnsi="Arial" w:cs="Arial"/>
            </w:rPr>
          </w:rPrChange>
        </w:rPr>
        <w:t>In the Applicant Details section, the email address box needs to be changed from ‘required’ to optional, as not all service users will have an email address.</w:t>
      </w:r>
    </w:p>
    <w:p w:rsidR="009A295C" w:rsidRDefault="009A295C" w:rsidP="006F28BF">
      <w:pPr>
        <w:pStyle w:val="NoSpacing"/>
        <w:rPr>
          <w:rFonts w:ascii="Arial" w:hAnsi="Arial" w:cs="Arial"/>
        </w:rPr>
      </w:pPr>
    </w:p>
    <w:p w:rsidR="00883311" w:rsidRDefault="00883311" w:rsidP="006F28BF">
      <w:pPr>
        <w:pStyle w:val="NoSpacing"/>
        <w:rPr>
          <w:rFonts w:ascii="Arial" w:hAnsi="Arial" w:cs="Arial"/>
        </w:rPr>
      </w:pPr>
    </w:p>
    <w:p w:rsidR="00883311" w:rsidRDefault="00883311" w:rsidP="00883311">
      <w:pPr>
        <w:pStyle w:val="NoSpacing"/>
        <w:rPr>
          <w:rFonts w:ascii="Arial" w:hAnsi="Arial" w:cs="Arial"/>
          <w:u w:val="single"/>
        </w:rPr>
      </w:pPr>
      <w:r>
        <w:rPr>
          <w:rFonts w:ascii="Arial" w:hAnsi="Arial" w:cs="Arial"/>
          <w:u w:val="single"/>
        </w:rPr>
        <w:t xml:space="preserve">Referrer </w:t>
      </w:r>
      <w:r w:rsidRPr="006501DD">
        <w:rPr>
          <w:rFonts w:ascii="Arial" w:hAnsi="Arial" w:cs="Arial"/>
          <w:u w:val="single"/>
        </w:rPr>
        <w:t>Details</w:t>
      </w:r>
    </w:p>
    <w:p w:rsidR="00883311" w:rsidRDefault="00883311" w:rsidP="00883311">
      <w:pPr>
        <w:pStyle w:val="NoSpacing"/>
        <w:rPr>
          <w:rFonts w:ascii="Arial" w:hAnsi="Arial" w:cs="Arial"/>
          <w:u w:val="single"/>
        </w:rPr>
      </w:pPr>
    </w:p>
    <w:p w:rsidR="00883311" w:rsidRPr="005C44F6" w:rsidRDefault="00883311" w:rsidP="00883311">
      <w:pPr>
        <w:pStyle w:val="NoSpacing"/>
        <w:rPr>
          <w:rFonts w:ascii="Arial" w:hAnsi="Arial" w:cs="Arial"/>
          <w:strike/>
          <w:rPrChange w:id="53" w:author="Nitin Verma" w:date="2014-04-06T23:39:00Z">
            <w:rPr>
              <w:rFonts w:ascii="Arial" w:hAnsi="Arial" w:cs="Arial"/>
            </w:rPr>
          </w:rPrChange>
        </w:rPr>
      </w:pPr>
      <w:bookmarkStart w:id="54" w:name="OLE_LINK28"/>
      <w:bookmarkStart w:id="55" w:name="OLE_LINK29"/>
      <w:r w:rsidRPr="005C44F6">
        <w:rPr>
          <w:rFonts w:ascii="Arial" w:hAnsi="Arial" w:cs="Arial"/>
          <w:strike/>
          <w:rPrChange w:id="56" w:author="Nitin Verma" w:date="2014-04-06T23:39:00Z">
            <w:rPr>
              <w:rFonts w:ascii="Arial" w:hAnsi="Arial" w:cs="Arial"/>
            </w:rPr>
          </w:rPrChange>
        </w:rPr>
        <w:t xml:space="preserve">-Instead of username, </w:t>
      </w:r>
      <w:bookmarkStart w:id="57" w:name="OLE_LINK52"/>
      <w:bookmarkStart w:id="58" w:name="OLE_LINK53"/>
      <w:r w:rsidRPr="005C44F6">
        <w:rPr>
          <w:rFonts w:ascii="Arial" w:hAnsi="Arial" w:cs="Arial"/>
          <w:strike/>
          <w:rPrChange w:id="59" w:author="Nitin Verma" w:date="2014-04-06T23:39:00Z">
            <w:rPr>
              <w:rFonts w:ascii="Arial" w:hAnsi="Arial" w:cs="Arial"/>
            </w:rPr>
          </w:rPrChange>
        </w:rPr>
        <w:t>Referrer</w:t>
      </w:r>
      <w:bookmarkEnd w:id="57"/>
      <w:bookmarkEnd w:id="58"/>
      <w:r w:rsidRPr="005C44F6">
        <w:rPr>
          <w:rFonts w:ascii="Arial" w:hAnsi="Arial" w:cs="Arial"/>
          <w:strike/>
          <w:rPrChange w:id="60" w:author="Nitin Verma" w:date="2014-04-06T23:39:00Z">
            <w:rPr>
              <w:rFonts w:ascii="Arial" w:hAnsi="Arial" w:cs="Arial"/>
            </w:rPr>
          </w:rPrChange>
        </w:rPr>
        <w:t>’s full name should be displayed</w:t>
      </w:r>
    </w:p>
    <w:p w:rsidR="00883311" w:rsidRDefault="00883311" w:rsidP="00883311">
      <w:pPr>
        <w:pStyle w:val="NoSpacing"/>
        <w:rPr>
          <w:rFonts w:ascii="Arial" w:hAnsi="Arial" w:cs="Arial"/>
        </w:rPr>
      </w:pPr>
    </w:p>
    <w:p w:rsidR="00883311" w:rsidRPr="00691E0C" w:rsidRDefault="00883311" w:rsidP="00883311">
      <w:pPr>
        <w:pStyle w:val="NoSpacing"/>
        <w:rPr>
          <w:rFonts w:ascii="Arial" w:hAnsi="Arial" w:cs="Arial"/>
          <w:strike/>
          <w:rPrChange w:id="61" w:author="Nitin Verma" w:date="2014-04-06T23:41:00Z">
            <w:rPr>
              <w:rFonts w:ascii="Arial" w:hAnsi="Arial" w:cs="Arial"/>
            </w:rPr>
          </w:rPrChange>
        </w:rPr>
      </w:pPr>
      <w:r w:rsidRPr="00691E0C">
        <w:rPr>
          <w:rFonts w:ascii="Arial" w:hAnsi="Arial" w:cs="Arial"/>
          <w:strike/>
          <w:rPrChange w:id="62" w:author="Nitin Verma" w:date="2014-04-06T23:41:00Z">
            <w:rPr>
              <w:rFonts w:ascii="Arial" w:hAnsi="Arial" w:cs="Arial"/>
            </w:rPr>
          </w:rPrChange>
        </w:rPr>
        <w:t xml:space="preserve">-‘Relationship’ to be changed to ‘Relationship </w:t>
      </w:r>
      <w:bookmarkStart w:id="63" w:name="OLE_LINK54"/>
      <w:bookmarkStart w:id="64" w:name="OLE_LINK55"/>
      <w:r w:rsidRPr="00691E0C">
        <w:rPr>
          <w:rFonts w:ascii="Arial" w:hAnsi="Arial" w:cs="Arial"/>
          <w:strike/>
          <w:rPrChange w:id="65" w:author="Nitin Verma" w:date="2014-04-06T23:41:00Z">
            <w:rPr>
              <w:rFonts w:ascii="Arial" w:hAnsi="Arial" w:cs="Arial"/>
            </w:rPr>
          </w:rPrChange>
        </w:rPr>
        <w:t>to client/patient’</w:t>
      </w:r>
      <w:bookmarkEnd w:id="63"/>
      <w:bookmarkEnd w:id="64"/>
    </w:p>
    <w:bookmarkEnd w:id="54"/>
    <w:bookmarkEnd w:id="55"/>
    <w:p w:rsidR="00883311" w:rsidRDefault="00883311" w:rsidP="006F28BF">
      <w:pPr>
        <w:pStyle w:val="NoSpacing"/>
        <w:rPr>
          <w:rFonts w:ascii="Arial" w:hAnsi="Arial" w:cs="Arial"/>
        </w:rPr>
      </w:pPr>
    </w:p>
    <w:p w:rsidR="00883311" w:rsidRDefault="00883311" w:rsidP="006F28BF">
      <w:pPr>
        <w:pStyle w:val="NoSpacing"/>
        <w:rPr>
          <w:rFonts w:ascii="Arial" w:hAnsi="Arial" w:cs="Arial"/>
        </w:rPr>
      </w:pPr>
    </w:p>
    <w:p w:rsidR="00883311" w:rsidRPr="006501DD" w:rsidRDefault="00883311" w:rsidP="00883311">
      <w:pPr>
        <w:pStyle w:val="NoSpacing"/>
        <w:rPr>
          <w:rFonts w:ascii="Arial" w:hAnsi="Arial" w:cs="Arial"/>
          <w:u w:val="single"/>
        </w:rPr>
      </w:pPr>
      <w:bookmarkStart w:id="66" w:name="OLE_LINK30"/>
      <w:bookmarkStart w:id="67" w:name="OLE_LINK31"/>
      <w:bookmarkStart w:id="68" w:name="OLE_LINK32"/>
      <w:r>
        <w:rPr>
          <w:rFonts w:ascii="Arial" w:hAnsi="Arial" w:cs="Arial"/>
          <w:u w:val="single"/>
        </w:rPr>
        <w:t>The Referral Process</w:t>
      </w:r>
    </w:p>
    <w:bookmarkEnd w:id="66"/>
    <w:bookmarkEnd w:id="67"/>
    <w:bookmarkEnd w:id="68"/>
    <w:p w:rsidR="00883311" w:rsidRPr="00D72A0A" w:rsidRDefault="00883311" w:rsidP="006F28BF">
      <w:pPr>
        <w:pStyle w:val="NoSpacing"/>
        <w:rPr>
          <w:rFonts w:ascii="Arial" w:hAnsi="Arial" w:cs="Arial"/>
        </w:rPr>
      </w:pPr>
    </w:p>
    <w:p w:rsidR="003C28CF" w:rsidRPr="00691E0C" w:rsidRDefault="003C28CF" w:rsidP="006F28BF">
      <w:pPr>
        <w:pStyle w:val="NoSpacing"/>
        <w:rPr>
          <w:rFonts w:ascii="Arial" w:hAnsi="Arial" w:cs="Arial"/>
          <w:strike/>
          <w:rPrChange w:id="69" w:author="Nitin Verma" w:date="2014-04-06T23:50:00Z">
            <w:rPr>
              <w:rFonts w:ascii="Arial" w:hAnsi="Arial" w:cs="Arial"/>
            </w:rPr>
          </w:rPrChange>
        </w:rPr>
      </w:pPr>
      <w:bookmarkStart w:id="70" w:name="OLE_LINK40"/>
      <w:bookmarkStart w:id="71" w:name="OLE_LINK41"/>
      <w:r w:rsidRPr="00691E0C">
        <w:rPr>
          <w:rFonts w:ascii="Arial" w:hAnsi="Arial" w:cs="Arial"/>
          <w:strike/>
          <w:rPrChange w:id="72" w:author="Nitin Verma" w:date="2014-04-06T23:50:00Z">
            <w:rPr>
              <w:rFonts w:ascii="Arial" w:hAnsi="Arial" w:cs="Arial"/>
            </w:rPr>
          </w:rPrChange>
        </w:rPr>
        <w:t>-Move ‘The Referral Process’ to the end of the page</w:t>
      </w:r>
    </w:p>
    <w:p w:rsidR="009A2044" w:rsidRPr="00691E0C" w:rsidRDefault="009A2044" w:rsidP="006F28BF">
      <w:pPr>
        <w:pStyle w:val="NoSpacing"/>
        <w:rPr>
          <w:rFonts w:ascii="Arial" w:hAnsi="Arial" w:cs="Arial"/>
          <w:strike/>
          <w:rPrChange w:id="73" w:author="Nitin Verma" w:date="2014-04-06T23:50:00Z">
            <w:rPr>
              <w:rFonts w:ascii="Arial" w:hAnsi="Arial" w:cs="Arial"/>
            </w:rPr>
          </w:rPrChange>
        </w:rPr>
      </w:pPr>
    </w:p>
    <w:p w:rsidR="009A2044" w:rsidRPr="00691E0C" w:rsidRDefault="009A2044" w:rsidP="009A2044">
      <w:pPr>
        <w:pStyle w:val="NoSpacing"/>
        <w:rPr>
          <w:rFonts w:ascii="Arial" w:hAnsi="Arial" w:cs="Arial"/>
          <w:strike/>
          <w:rPrChange w:id="74" w:author="Nitin Verma" w:date="2014-04-06T23:50:00Z">
            <w:rPr>
              <w:rFonts w:ascii="Arial" w:hAnsi="Arial" w:cs="Arial"/>
            </w:rPr>
          </w:rPrChange>
        </w:rPr>
      </w:pPr>
      <w:r w:rsidRPr="00691E0C">
        <w:rPr>
          <w:rFonts w:ascii="Arial" w:hAnsi="Arial" w:cs="Arial"/>
          <w:strike/>
          <w:rPrChange w:id="75" w:author="Nitin Verma" w:date="2014-04-06T23:50:00Z">
            <w:rPr>
              <w:rFonts w:ascii="Arial" w:hAnsi="Arial" w:cs="Arial"/>
            </w:rPr>
          </w:rPrChange>
        </w:rPr>
        <w:t>-Change ‘The Referral Process’ title to ‘</w:t>
      </w:r>
      <w:bookmarkStart w:id="76" w:name="OLE_LINK56"/>
      <w:bookmarkStart w:id="77" w:name="OLE_LINK57"/>
      <w:r w:rsidRPr="00691E0C">
        <w:rPr>
          <w:rFonts w:ascii="Arial" w:hAnsi="Arial" w:cs="Arial"/>
          <w:strike/>
          <w:rPrChange w:id="78" w:author="Nitin Verma" w:date="2014-04-06T23:50:00Z">
            <w:rPr>
              <w:rFonts w:ascii="Arial" w:hAnsi="Arial" w:cs="Arial"/>
            </w:rPr>
          </w:rPrChange>
        </w:rPr>
        <w:t>What Happens Next’</w:t>
      </w:r>
      <w:bookmarkEnd w:id="76"/>
      <w:bookmarkEnd w:id="77"/>
    </w:p>
    <w:bookmarkEnd w:id="70"/>
    <w:bookmarkEnd w:id="71"/>
    <w:p w:rsidR="009A2044" w:rsidRPr="00691E0C" w:rsidRDefault="009A2044" w:rsidP="006F28BF">
      <w:pPr>
        <w:pStyle w:val="NoSpacing"/>
        <w:rPr>
          <w:rFonts w:ascii="Arial" w:hAnsi="Arial" w:cs="Arial"/>
          <w:strike/>
          <w:rPrChange w:id="79" w:author="Nitin Verma" w:date="2014-04-06T23:50:00Z">
            <w:rPr>
              <w:rFonts w:ascii="Arial" w:hAnsi="Arial" w:cs="Arial"/>
            </w:rPr>
          </w:rPrChange>
        </w:rPr>
      </w:pPr>
    </w:p>
    <w:p w:rsidR="009A2044" w:rsidRPr="00691E0C" w:rsidRDefault="009A2044" w:rsidP="006F28BF">
      <w:pPr>
        <w:pStyle w:val="NoSpacing"/>
        <w:rPr>
          <w:rFonts w:ascii="Arial" w:hAnsi="Arial" w:cs="Arial"/>
          <w:strike/>
          <w:rPrChange w:id="80" w:author="Nitin Verma" w:date="2014-04-06T23:50:00Z">
            <w:rPr>
              <w:rFonts w:ascii="Arial" w:hAnsi="Arial" w:cs="Arial"/>
            </w:rPr>
          </w:rPrChange>
        </w:rPr>
      </w:pPr>
      <w:r w:rsidRPr="00691E0C">
        <w:rPr>
          <w:rFonts w:ascii="Arial" w:hAnsi="Arial" w:cs="Arial"/>
          <w:strike/>
          <w:rPrChange w:id="81" w:author="Nitin Verma" w:date="2014-04-06T23:50:00Z">
            <w:rPr>
              <w:rFonts w:ascii="Arial" w:hAnsi="Arial" w:cs="Arial"/>
            </w:rPr>
          </w:rPrChange>
        </w:rPr>
        <w:t xml:space="preserve">-Replace text with the following, complete with bullet points please! </w:t>
      </w:r>
    </w:p>
    <w:p w:rsidR="009A2044" w:rsidRPr="00691E0C" w:rsidRDefault="009A2044" w:rsidP="006F28BF">
      <w:pPr>
        <w:pStyle w:val="NoSpacing"/>
        <w:rPr>
          <w:rFonts w:ascii="Arial" w:hAnsi="Arial" w:cs="Arial"/>
          <w:strike/>
          <w:rPrChange w:id="82" w:author="Nitin Verma" w:date="2014-04-06T23:50:00Z">
            <w:rPr>
              <w:rFonts w:ascii="Arial" w:hAnsi="Arial" w:cs="Arial"/>
            </w:rPr>
          </w:rPrChange>
        </w:rPr>
      </w:pPr>
    </w:p>
    <w:p w:rsidR="009A2044" w:rsidRPr="00691E0C" w:rsidRDefault="00837B1B" w:rsidP="009A2044">
      <w:pPr>
        <w:pStyle w:val="NoSpacing"/>
        <w:numPr>
          <w:ilvl w:val="0"/>
          <w:numId w:val="2"/>
        </w:numPr>
        <w:rPr>
          <w:rFonts w:ascii="Arial" w:hAnsi="Arial" w:cs="Arial"/>
          <w:strike/>
          <w:rPrChange w:id="83" w:author="Nitin Verma" w:date="2014-04-06T23:50:00Z">
            <w:rPr>
              <w:rFonts w:ascii="Arial" w:hAnsi="Arial" w:cs="Arial"/>
            </w:rPr>
          </w:rPrChange>
        </w:rPr>
      </w:pPr>
      <w:bookmarkStart w:id="84" w:name="OLE_LINK58"/>
      <w:bookmarkStart w:id="85" w:name="OLE_LINK59"/>
      <w:r w:rsidRPr="00691E0C">
        <w:rPr>
          <w:rFonts w:ascii="Arial" w:hAnsi="Arial" w:cs="Arial"/>
          <w:strike/>
          <w:rPrChange w:id="86" w:author="Nitin Verma" w:date="2014-04-06T23:50:00Z">
            <w:rPr>
              <w:rFonts w:ascii="Arial" w:hAnsi="Arial" w:cs="Arial"/>
            </w:rPr>
          </w:rPrChange>
        </w:rPr>
        <w:t xml:space="preserve">Once </w:t>
      </w:r>
      <w:r w:rsidR="009A2044" w:rsidRPr="00691E0C">
        <w:rPr>
          <w:rFonts w:ascii="Arial" w:hAnsi="Arial" w:cs="Arial"/>
          <w:strike/>
          <w:rPrChange w:id="87" w:author="Nitin Verma" w:date="2014-04-06T23:50:00Z">
            <w:rPr>
              <w:rFonts w:ascii="Arial" w:hAnsi="Arial" w:cs="Arial"/>
            </w:rPr>
          </w:rPrChange>
        </w:rPr>
        <w:t xml:space="preserve">this form is completed and we’ve been given the necessary paperwork, SMART then contacts </w:t>
      </w:r>
      <w:r w:rsidR="002555B9" w:rsidRPr="00691E0C">
        <w:rPr>
          <w:rFonts w:ascii="Arial" w:hAnsi="Arial" w:cs="Arial"/>
          <w:strike/>
          <w:rPrChange w:id="88" w:author="Nitin Verma" w:date="2014-04-06T23:50:00Z">
            <w:rPr>
              <w:rFonts w:ascii="Arial" w:hAnsi="Arial" w:cs="Arial"/>
            </w:rPr>
          </w:rPrChange>
        </w:rPr>
        <w:t xml:space="preserve">you </w:t>
      </w:r>
      <w:r w:rsidR="009A2044" w:rsidRPr="00691E0C">
        <w:rPr>
          <w:rFonts w:ascii="Arial" w:hAnsi="Arial" w:cs="Arial"/>
          <w:strike/>
          <w:rPrChange w:id="89" w:author="Nitin Verma" w:date="2014-04-06T23:50:00Z">
            <w:rPr>
              <w:rFonts w:ascii="Arial" w:hAnsi="Arial" w:cs="Arial"/>
            </w:rPr>
          </w:rPrChange>
        </w:rPr>
        <w:t>to arrange an induction</w:t>
      </w:r>
      <w:bookmarkEnd w:id="84"/>
      <w:bookmarkEnd w:id="85"/>
      <w:r w:rsidR="009A2044" w:rsidRPr="00691E0C">
        <w:rPr>
          <w:rFonts w:ascii="Arial" w:hAnsi="Arial" w:cs="Arial"/>
          <w:strike/>
          <w:rPrChange w:id="90" w:author="Nitin Verma" w:date="2014-04-06T23:50:00Z">
            <w:rPr>
              <w:rFonts w:ascii="Arial" w:hAnsi="Arial" w:cs="Arial"/>
            </w:rPr>
          </w:rPrChange>
        </w:rPr>
        <w:t>.</w:t>
      </w:r>
    </w:p>
    <w:p w:rsidR="009A2044" w:rsidRPr="00691E0C" w:rsidRDefault="009A2044" w:rsidP="009A2044">
      <w:pPr>
        <w:pStyle w:val="NoSpacing"/>
        <w:ind w:left="720"/>
        <w:rPr>
          <w:rFonts w:ascii="Arial" w:hAnsi="Arial" w:cs="Arial"/>
          <w:strike/>
          <w:rPrChange w:id="91" w:author="Nitin Verma" w:date="2014-04-06T23:50:00Z">
            <w:rPr>
              <w:rFonts w:ascii="Arial" w:hAnsi="Arial" w:cs="Arial"/>
            </w:rPr>
          </w:rPrChange>
        </w:rPr>
      </w:pPr>
    </w:p>
    <w:p w:rsidR="009A2044" w:rsidRPr="00691E0C" w:rsidRDefault="009A2044" w:rsidP="009A2044">
      <w:pPr>
        <w:pStyle w:val="NoSpacing"/>
        <w:numPr>
          <w:ilvl w:val="0"/>
          <w:numId w:val="2"/>
        </w:numPr>
        <w:rPr>
          <w:rFonts w:ascii="Arial" w:hAnsi="Arial" w:cs="Arial"/>
          <w:strike/>
          <w:rPrChange w:id="92" w:author="Nitin Verma" w:date="2014-04-06T23:50:00Z">
            <w:rPr>
              <w:rFonts w:ascii="Arial" w:hAnsi="Arial" w:cs="Arial"/>
            </w:rPr>
          </w:rPrChange>
        </w:rPr>
      </w:pPr>
      <w:bookmarkStart w:id="93" w:name="OLE_LINK60"/>
      <w:bookmarkStart w:id="94" w:name="OLE_LINK61"/>
      <w:r w:rsidRPr="00691E0C">
        <w:rPr>
          <w:rFonts w:ascii="Arial" w:hAnsi="Arial" w:cs="Arial"/>
          <w:strike/>
          <w:rPrChange w:id="95" w:author="Nitin Verma" w:date="2014-04-06T23:50:00Z">
            <w:rPr>
              <w:rFonts w:ascii="Arial" w:hAnsi="Arial" w:cs="Arial"/>
            </w:rPr>
          </w:rPrChange>
        </w:rPr>
        <w:t>You then contact your client to inform them about the induction</w:t>
      </w:r>
      <w:bookmarkEnd w:id="93"/>
      <w:bookmarkEnd w:id="94"/>
      <w:r w:rsidRPr="00691E0C">
        <w:rPr>
          <w:rFonts w:ascii="Arial" w:hAnsi="Arial" w:cs="Arial"/>
          <w:strike/>
          <w:rPrChange w:id="96" w:author="Nitin Verma" w:date="2014-04-06T23:50:00Z">
            <w:rPr>
              <w:rFonts w:ascii="Arial" w:hAnsi="Arial" w:cs="Arial"/>
            </w:rPr>
          </w:rPrChange>
        </w:rPr>
        <w:t xml:space="preserve">. </w:t>
      </w:r>
    </w:p>
    <w:p w:rsidR="009A2044" w:rsidRPr="00691E0C" w:rsidRDefault="009A2044" w:rsidP="009A2044">
      <w:pPr>
        <w:pStyle w:val="NoSpacing"/>
        <w:ind w:left="720"/>
        <w:rPr>
          <w:rFonts w:ascii="Arial" w:hAnsi="Arial" w:cs="Arial"/>
          <w:strike/>
          <w:rPrChange w:id="97" w:author="Nitin Verma" w:date="2014-04-06T23:50:00Z">
            <w:rPr>
              <w:rFonts w:ascii="Arial" w:hAnsi="Arial" w:cs="Arial"/>
            </w:rPr>
          </w:rPrChange>
        </w:rPr>
      </w:pPr>
    </w:p>
    <w:p w:rsidR="009A2044" w:rsidRPr="00691E0C" w:rsidRDefault="009A2044" w:rsidP="009A2044">
      <w:pPr>
        <w:pStyle w:val="NoSpacing"/>
        <w:numPr>
          <w:ilvl w:val="0"/>
          <w:numId w:val="2"/>
        </w:numPr>
        <w:rPr>
          <w:rFonts w:ascii="Arial" w:hAnsi="Arial" w:cs="Arial"/>
          <w:strike/>
          <w:rPrChange w:id="98" w:author="Nitin Verma" w:date="2014-04-06T23:50:00Z">
            <w:rPr>
              <w:rFonts w:ascii="Arial" w:hAnsi="Arial" w:cs="Arial"/>
            </w:rPr>
          </w:rPrChange>
        </w:rPr>
      </w:pPr>
      <w:bookmarkStart w:id="99" w:name="OLE_LINK62"/>
      <w:bookmarkStart w:id="100" w:name="OLE_LINK63"/>
      <w:r w:rsidRPr="00691E0C">
        <w:rPr>
          <w:rFonts w:ascii="Arial" w:hAnsi="Arial" w:cs="Arial"/>
          <w:strike/>
          <w:rPrChange w:id="101" w:author="Nitin Verma" w:date="2014-04-06T23:50:00Z">
            <w:rPr>
              <w:rFonts w:ascii="Arial" w:hAnsi="Arial" w:cs="Arial"/>
            </w:rPr>
          </w:rPrChange>
        </w:rPr>
        <w:t>You and your client attend the induction meeting at SMART</w:t>
      </w:r>
      <w:bookmarkEnd w:id="99"/>
      <w:bookmarkEnd w:id="100"/>
      <w:r w:rsidRPr="00691E0C">
        <w:rPr>
          <w:rFonts w:ascii="Arial" w:hAnsi="Arial" w:cs="Arial"/>
          <w:strike/>
          <w:rPrChange w:id="102" w:author="Nitin Verma" w:date="2014-04-06T23:50:00Z">
            <w:rPr>
              <w:rFonts w:ascii="Arial" w:hAnsi="Arial" w:cs="Arial"/>
            </w:rPr>
          </w:rPrChange>
        </w:rPr>
        <w:t xml:space="preserve">. </w:t>
      </w:r>
    </w:p>
    <w:p w:rsidR="009A2044" w:rsidRPr="00691E0C" w:rsidRDefault="009A2044" w:rsidP="009A2044">
      <w:pPr>
        <w:pStyle w:val="NoSpacing"/>
        <w:ind w:left="720"/>
        <w:rPr>
          <w:rFonts w:ascii="Arial" w:hAnsi="Arial" w:cs="Arial"/>
          <w:strike/>
          <w:rPrChange w:id="103" w:author="Nitin Verma" w:date="2014-04-06T23:50:00Z">
            <w:rPr>
              <w:rFonts w:ascii="Arial" w:hAnsi="Arial" w:cs="Arial"/>
            </w:rPr>
          </w:rPrChange>
        </w:rPr>
      </w:pPr>
    </w:p>
    <w:p w:rsidR="009A2044" w:rsidRPr="00691E0C" w:rsidRDefault="009A2044" w:rsidP="009A2044">
      <w:pPr>
        <w:pStyle w:val="NoSpacing"/>
        <w:numPr>
          <w:ilvl w:val="0"/>
          <w:numId w:val="2"/>
        </w:numPr>
        <w:rPr>
          <w:rFonts w:ascii="Arial" w:hAnsi="Arial" w:cs="Arial"/>
          <w:strike/>
          <w:rPrChange w:id="104" w:author="Nitin Verma" w:date="2014-04-06T23:50:00Z">
            <w:rPr>
              <w:rFonts w:ascii="Arial" w:hAnsi="Arial" w:cs="Arial"/>
            </w:rPr>
          </w:rPrChange>
        </w:rPr>
      </w:pPr>
      <w:bookmarkStart w:id="105" w:name="OLE_LINK64"/>
      <w:bookmarkStart w:id="106" w:name="OLE_LINK65"/>
      <w:r w:rsidRPr="00691E0C">
        <w:rPr>
          <w:rFonts w:ascii="Arial" w:hAnsi="Arial" w:cs="Arial"/>
          <w:strike/>
          <w:rPrChange w:id="107" w:author="Nitin Verma" w:date="2014-04-06T23:50:00Z">
            <w:rPr>
              <w:rFonts w:ascii="Arial" w:hAnsi="Arial" w:cs="Arial"/>
            </w:rPr>
          </w:rPrChange>
        </w:rPr>
        <w:t xml:space="preserve">During the induction, we discuss with </w:t>
      </w:r>
      <w:r w:rsidR="002555B9" w:rsidRPr="00691E0C">
        <w:rPr>
          <w:rFonts w:ascii="Arial" w:hAnsi="Arial" w:cs="Arial"/>
          <w:strike/>
          <w:rPrChange w:id="108" w:author="Nitin Verma" w:date="2014-04-06T23:50:00Z">
            <w:rPr>
              <w:rFonts w:ascii="Arial" w:hAnsi="Arial" w:cs="Arial"/>
            </w:rPr>
          </w:rPrChange>
        </w:rPr>
        <w:t xml:space="preserve">the </w:t>
      </w:r>
      <w:r w:rsidRPr="00691E0C">
        <w:rPr>
          <w:rFonts w:ascii="Arial" w:hAnsi="Arial" w:cs="Arial"/>
          <w:strike/>
          <w:rPrChange w:id="109" w:author="Nitin Verma" w:date="2014-04-06T23:50:00Z">
            <w:rPr>
              <w:rFonts w:ascii="Arial" w:hAnsi="Arial" w:cs="Arial"/>
            </w:rPr>
          </w:rPrChange>
        </w:rPr>
        <w:t xml:space="preserve">client/patient </w:t>
      </w:r>
      <w:r w:rsidR="002555B9" w:rsidRPr="00691E0C">
        <w:rPr>
          <w:rFonts w:ascii="Arial" w:hAnsi="Arial" w:cs="Arial"/>
          <w:strike/>
          <w:rPrChange w:id="110" w:author="Nitin Verma" w:date="2014-04-06T23:50:00Z">
            <w:rPr>
              <w:rFonts w:ascii="Arial" w:hAnsi="Arial" w:cs="Arial"/>
            </w:rPr>
          </w:rPrChange>
        </w:rPr>
        <w:t>how SMART can help with the recovery, health and wellbeing, and then they</w:t>
      </w:r>
      <w:r w:rsidRPr="00691E0C">
        <w:rPr>
          <w:rFonts w:ascii="Arial" w:hAnsi="Arial" w:cs="Arial"/>
          <w:strike/>
          <w:rPrChange w:id="111" w:author="Nitin Verma" w:date="2014-04-06T23:50:00Z">
            <w:rPr>
              <w:rFonts w:ascii="Arial" w:hAnsi="Arial" w:cs="Arial"/>
            </w:rPr>
          </w:rPrChange>
        </w:rPr>
        <w:t xml:space="preserve"> make decisions about which p</w:t>
      </w:r>
      <w:r w:rsidR="002555B9" w:rsidRPr="00691E0C">
        <w:rPr>
          <w:rFonts w:ascii="Arial" w:hAnsi="Arial" w:cs="Arial"/>
          <w:strike/>
          <w:rPrChange w:id="112" w:author="Nitin Verma" w:date="2014-04-06T23:50:00Z">
            <w:rPr>
              <w:rFonts w:ascii="Arial" w:hAnsi="Arial" w:cs="Arial"/>
            </w:rPr>
          </w:rPrChange>
        </w:rPr>
        <w:t>roject(s) they would like to do. At the end we have a tour of SMART and meet the rest of the staff</w:t>
      </w:r>
      <w:bookmarkEnd w:id="105"/>
      <w:bookmarkEnd w:id="106"/>
      <w:r w:rsidR="002555B9" w:rsidRPr="00691E0C">
        <w:rPr>
          <w:rFonts w:ascii="Arial" w:hAnsi="Arial" w:cs="Arial"/>
          <w:strike/>
          <w:rPrChange w:id="113" w:author="Nitin Verma" w:date="2014-04-06T23:50:00Z">
            <w:rPr>
              <w:rFonts w:ascii="Arial" w:hAnsi="Arial" w:cs="Arial"/>
            </w:rPr>
          </w:rPrChange>
        </w:rPr>
        <w:t>.</w:t>
      </w:r>
    </w:p>
    <w:p w:rsidR="009A2044" w:rsidRPr="00691E0C" w:rsidRDefault="009A2044" w:rsidP="009A2044">
      <w:pPr>
        <w:pStyle w:val="NoSpacing"/>
        <w:ind w:left="720"/>
        <w:rPr>
          <w:rFonts w:ascii="Arial" w:hAnsi="Arial" w:cs="Arial"/>
          <w:strike/>
          <w:rPrChange w:id="114" w:author="Nitin Verma" w:date="2014-04-06T23:50:00Z">
            <w:rPr>
              <w:rFonts w:ascii="Arial" w:hAnsi="Arial" w:cs="Arial"/>
            </w:rPr>
          </w:rPrChange>
        </w:rPr>
      </w:pPr>
    </w:p>
    <w:p w:rsidR="009A2044" w:rsidRPr="00691E0C" w:rsidRDefault="009A2044" w:rsidP="009A2044">
      <w:pPr>
        <w:pStyle w:val="NoSpacing"/>
        <w:numPr>
          <w:ilvl w:val="0"/>
          <w:numId w:val="2"/>
        </w:numPr>
        <w:rPr>
          <w:rFonts w:ascii="Arial" w:hAnsi="Arial" w:cs="Arial"/>
          <w:strike/>
          <w:rPrChange w:id="115" w:author="Nitin Verma" w:date="2014-04-06T23:50:00Z">
            <w:rPr>
              <w:rFonts w:ascii="Arial" w:hAnsi="Arial" w:cs="Arial"/>
            </w:rPr>
          </w:rPrChange>
        </w:rPr>
      </w:pPr>
      <w:bookmarkStart w:id="116" w:name="OLE_LINK66"/>
      <w:bookmarkStart w:id="117" w:name="OLE_LINK67"/>
      <w:r w:rsidRPr="00691E0C">
        <w:rPr>
          <w:rFonts w:ascii="Arial" w:hAnsi="Arial" w:cs="Arial"/>
          <w:strike/>
          <w:rPrChange w:id="118" w:author="Nitin Verma" w:date="2014-04-06T23:50:00Z">
            <w:rPr>
              <w:rFonts w:ascii="Arial" w:hAnsi="Arial" w:cs="Arial"/>
            </w:rPr>
          </w:rPrChange>
        </w:rPr>
        <w:t>Following the meeting, the new member receives a Member Handbook and Welcome Letter with the start dates of their projects</w:t>
      </w:r>
    </w:p>
    <w:bookmarkEnd w:id="116"/>
    <w:bookmarkEnd w:id="117"/>
    <w:p w:rsidR="009A2044" w:rsidRPr="00691E0C" w:rsidRDefault="009A2044" w:rsidP="009A2044">
      <w:pPr>
        <w:pStyle w:val="NoSpacing"/>
        <w:ind w:left="720"/>
        <w:rPr>
          <w:rFonts w:ascii="Arial" w:hAnsi="Arial" w:cs="Arial"/>
          <w:strike/>
          <w:rPrChange w:id="119" w:author="Nitin Verma" w:date="2014-04-06T23:50:00Z">
            <w:rPr>
              <w:rFonts w:ascii="Arial" w:hAnsi="Arial" w:cs="Arial"/>
            </w:rPr>
          </w:rPrChange>
        </w:rPr>
      </w:pPr>
    </w:p>
    <w:p w:rsidR="009A2044" w:rsidRPr="00691E0C" w:rsidRDefault="009A2044" w:rsidP="009A2044">
      <w:pPr>
        <w:pStyle w:val="NoSpacing"/>
        <w:numPr>
          <w:ilvl w:val="0"/>
          <w:numId w:val="2"/>
        </w:numPr>
        <w:rPr>
          <w:rFonts w:ascii="Arial" w:hAnsi="Arial" w:cs="Arial"/>
          <w:strike/>
          <w:rPrChange w:id="120" w:author="Nitin Verma" w:date="2014-04-06T23:50:00Z">
            <w:rPr>
              <w:rFonts w:ascii="Arial" w:hAnsi="Arial" w:cs="Arial"/>
            </w:rPr>
          </w:rPrChange>
        </w:rPr>
      </w:pPr>
      <w:bookmarkStart w:id="121" w:name="OLE_LINK68"/>
      <w:bookmarkStart w:id="122" w:name="OLE_LINK69"/>
      <w:r w:rsidRPr="00691E0C">
        <w:rPr>
          <w:rFonts w:ascii="Arial" w:hAnsi="Arial" w:cs="Arial"/>
          <w:strike/>
          <w:rPrChange w:id="123" w:author="Nitin Verma" w:date="2014-04-06T23:50:00Z">
            <w:rPr>
              <w:rFonts w:ascii="Arial" w:hAnsi="Arial" w:cs="Arial"/>
            </w:rPr>
          </w:rPrChange>
        </w:rPr>
        <w:t>6 Weeks after the induction, the new member meets with SMART staff for a Member Review to ensure their needs are being met</w:t>
      </w:r>
      <w:r w:rsidR="002555B9" w:rsidRPr="00691E0C">
        <w:rPr>
          <w:rFonts w:ascii="Arial" w:hAnsi="Arial" w:cs="Arial"/>
          <w:strike/>
          <w:rPrChange w:id="124" w:author="Nitin Verma" w:date="2014-04-06T23:50:00Z">
            <w:rPr>
              <w:rFonts w:ascii="Arial" w:hAnsi="Arial" w:cs="Arial"/>
            </w:rPr>
          </w:rPrChange>
        </w:rPr>
        <w:t xml:space="preserve"> and give feedback on their progress so far</w:t>
      </w:r>
      <w:bookmarkEnd w:id="121"/>
      <w:bookmarkEnd w:id="122"/>
      <w:r w:rsidR="002555B9" w:rsidRPr="00691E0C">
        <w:rPr>
          <w:rFonts w:ascii="Arial" w:hAnsi="Arial" w:cs="Arial"/>
          <w:strike/>
          <w:rPrChange w:id="125" w:author="Nitin Verma" w:date="2014-04-06T23:50:00Z">
            <w:rPr>
              <w:rFonts w:ascii="Arial" w:hAnsi="Arial" w:cs="Arial"/>
            </w:rPr>
          </w:rPrChange>
        </w:rPr>
        <w:t>.</w:t>
      </w:r>
    </w:p>
    <w:p w:rsidR="009A2044" w:rsidRPr="00691E0C" w:rsidRDefault="009A2044" w:rsidP="009A2044">
      <w:pPr>
        <w:pStyle w:val="NoSpacing"/>
        <w:ind w:left="720"/>
        <w:rPr>
          <w:rFonts w:ascii="Arial" w:hAnsi="Arial" w:cs="Arial"/>
          <w:strike/>
          <w:rPrChange w:id="126" w:author="Nitin Verma" w:date="2014-04-06T23:50:00Z">
            <w:rPr>
              <w:rFonts w:ascii="Arial" w:hAnsi="Arial" w:cs="Arial"/>
            </w:rPr>
          </w:rPrChange>
        </w:rPr>
      </w:pPr>
    </w:p>
    <w:p w:rsidR="009A2044" w:rsidRPr="00691E0C" w:rsidRDefault="009A2044" w:rsidP="009A2044">
      <w:pPr>
        <w:pStyle w:val="NoSpacing"/>
        <w:numPr>
          <w:ilvl w:val="0"/>
          <w:numId w:val="2"/>
        </w:numPr>
        <w:rPr>
          <w:rFonts w:ascii="Arial" w:hAnsi="Arial" w:cs="Arial"/>
          <w:strike/>
          <w:rPrChange w:id="127" w:author="Nitin Verma" w:date="2014-04-06T23:50:00Z">
            <w:rPr>
              <w:rFonts w:ascii="Arial" w:hAnsi="Arial" w:cs="Arial"/>
            </w:rPr>
          </w:rPrChange>
        </w:rPr>
      </w:pPr>
      <w:bookmarkStart w:id="128" w:name="OLE_LINK70"/>
      <w:bookmarkStart w:id="129" w:name="OLE_LINK71"/>
      <w:r w:rsidRPr="00691E0C">
        <w:rPr>
          <w:rFonts w:ascii="Arial" w:hAnsi="Arial" w:cs="Arial"/>
          <w:strike/>
          <w:rPrChange w:id="130" w:author="Nitin Verma" w:date="2014-04-06T23:50:00Z">
            <w:rPr>
              <w:rFonts w:ascii="Arial" w:hAnsi="Arial" w:cs="Arial"/>
            </w:rPr>
          </w:rPrChange>
        </w:rPr>
        <w:t xml:space="preserve">Throughout your client’s time at SMART, we will be on hand to provide </w:t>
      </w:r>
      <w:r w:rsidR="002555B9" w:rsidRPr="00691E0C">
        <w:rPr>
          <w:rFonts w:ascii="Arial" w:hAnsi="Arial" w:cs="Arial"/>
          <w:strike/>
          <w:rPrChange w:id="131" w:author="Nitin Verma" w:date="2014-04-06T23:50:00Z">
            <w:rPr>
              <w:rFonts w:ascii="Arial" w:hAnsi="Arial" w:cs="Arial"/>
            </w:rPr>
          </w:rPrChange>
        </w:rPr>
        <w:t>information</w:t>
      </w:r>
      <w:r w:rsidRPr="00691E0C">
        <w:rPr>
          <w:rFonts w:ascii="Arial" w:hAnsi="Arial" w:cs="Arial"/>
          <w:strike/>
          <w:rPrChange w:id="132" w:author="Nitin Verma" w:date="2014-04-06T23:50:00Z">
            <w:rPr>
              <w:rFonts w:ascii="Arial" w:hAnsi="Arial" w:cs="Arial"/>
            </w:rPr>
          </w:rPrChange>
        </w:rPr>
        <w:t xml:space="preserve"> about their progression and wellbeing. And should we have any concerns we will contact you for advice and guidance</w:t>
      </w:r>
      <w:bookmarkEnd w:id="128"/>
      <w:bookmarkEnd w:id="129"/>
      <w:r w:rsidRPr="00691E0C">
        <w:rPr>
          <w:rFonts w:ascii="Arial" w:hAnsi="Arial" w:cs="Arial"/>
          <w:strike/>
          <w:rPrChange w:id="133" w:author="Nitin Verma" w:date="2014-04-06T23:50:00Z">
            <w:rPr>
              <w:rFonts w:ascii="Arial" w:hAnsi="Arial" w:cs="Arial"/>
            </w:rPr>
          </w:rPrChange>
        </w:rPr>
        <w:t xml:space="preserve">. </w:t>
      </w:r>
    </w:p>
    <w:p w:rsidR="00837B1B" w:rsidRPr="00691E0C" w:rsidRDefault="00837B1B" w:rsidP="00837B1B">
      <w:pPr>
        <w:pStyle w:val="NoSpacing"/>
        <w:ind w:left="720"/>
        <w:rPr>
          <w:rFonts w:ascii="Arial" w:hAnsi="Arial" w:cs="Arial"/>
          <w:strike/>
          <w:rPrChange w:id="134" w:author="Nitin Verma" w:date="2014-04-06T23:50:00Z">
            <w:rPr>
              <w:rFonts w:ascii="Arial" w:hAnsi="Arial" w:cs="Arial"/>
            </w:rPr>
          </w:rPrChange>
        </w:rPr>
      </w:pPr>
    </w:p>
    <w:p w:rsidR="00837B1B" w:rsidRPr="00691E0C" w:rsidRDefault="00837B1B" w:rsidP="009A2044">
      <w:pPr>
        <w:pStyle w:val="NoSpacing"/>
        <w:numPr>
          <w:ilvl w:val="0"/>
          <w:numId w:val="2"/>
        </w:numPr>
        <w:rPr>
          <w:rFonts w:ascii="Arial" w:hAnsi="Arial" w:cs="Arial"/>
          <w:strike/>
          <w:rPrChange w:id="135" w:author="Nitin Verma" w:date="2014-04-06T23:50:00Z">
            <w:rPr>
              <w:rFonts w:ascii="Arial" w:hAnsi="Arial" w:cs="Arial"/>
            </w:rPr>
          </w:rPrChange>
        </w:rPr>
      </w:pPr>
      <w:bookmarkStart w:id="136" w:name="OLE_LINK72"/>
      <w:bookmarkStart w:id="137" w:name="OLE_LINK73"/>
      <w:r w:rsidRPr="00691E0C">
        <w:rPr>
          <w:rFonts w:ascii="Arial" w:hAnsi="Arial" w:cs="Arial"/>
          <w:strike/>
          <w:rPrChange w:id="138" w:author="Nitin Verma" w:date="2014-04-06T23:50:00Z">
            <w:rPr>
              <w:rFonts w:ascii="Arial" w:hAnsi="Arial" w:cs="Arial"/>
            </w:rPr>
          </w:rPrChange>
        </w:rPr>
        <w:t>Thank you for completing this form. We look forward to working with you and your client</w:t>
      </w:r>
      <w:bookmarkEnd w:id="136"/>
      <w:bookmarkEnd w:id="137"/>
      <w:r w:rsidRPr="00691E0C">
        <w:rPr>
          <w:rFonts w:ascii="Arial" w:hAnsi="Arial" w:cs="Arial"/>
          <w:strike/>
          <w:rPrChange w:id="139" w:author="Nitin Verma" w:date="2014-04-06T23:50:00Z">
            <w:rPr>
              <w:rFonts w:ascii="Arial" w:hAnsi="Arial" w:cs="Arial"/>
            </w:rPr>
          </w:rPrChange>
        </w:rPr>
        <w:t>.</w:t>
      </w:r>
    </w:p>
    <w:p w:rsidR="009A2044" w:rsidRDefault="009A2044" w:rsidP="009A2044">
      <w:pPr>
        <w:pStyle w:val="NoSpacing"/>
        <w:ind w:left="720"/>
        <w:rPr>
          <w:rFonts w:ascii="Arial" w:hAnsi="Arial" w:cs="Arial"/>
        </w:rPr>
      </w:pPr>
    </w:p>
    <w:p w:rsidR="009A2044" w:rsidRDefault="009A2044" w:rsidP="00883311">
      <w:pPr>
        <w:pStyle w:val="NoSpacing"/>
        <w:rPr>
          <w:rFonts w:ascii="Arial" w:hAnsi="Arial" w:cs="Arial"/>
          <w:u w:val="single"/>
        </w:rPr>
      </w:pPr>
    </w:p>
    <w:p w:rsidR="00883311" w:rsidRPr="006501DD" w:rsidRDefault="00883311" w:rsidP="00883311">
      <w:pPr>
        <w:pStyle w:val="NoSpacing"/>
        <w:rPr>
          <w:rFonts w:ascii="Arial" w:hAnsi="Arial" w:cs="Arial"/>
          <w:u w:val="single"/>
        </w:rPr>
      </w:pPr>
      <w:r>
        <w:rPr>
          <w:rFonts w:ascii="Arial" w:hAnsi="Arial" w:cs="Arial"/>
          <w:u w:val="single"/>
        </w:rPr>
        <w:t>Other Contacts</w:t>
      </w:r>
    </w:p>
    <w:p w:rsidR="00883311" w:rsidRPr="00D72A0A" w:rsidRDefault="00883311" w:rsidP="006F28BF">
      <w:pPr>
        <w:pStyle w:val="NoSpacing"/>
        <w:rPr>
          <w:rFonts w:ascii="Arial" w:hAnsi="Arial" w:cs="Arial"/>
        </w:rPr>
      </w:pPr>
    </w:p>
    <w:p w:rsidR="009A295C" w:rsidRDefault="00883311" w:rsidP="006F28BF">
      <w:pPr>
        <w:pStyle w:val="NoSpacing"/>
        <w:rPr>
          <w:rFonts w:ascii="Arial" w:hAnsi="Arial" w:cs="Arial"/>
        </w:rPr>
      </w:pPr>
      <w:bookmarkStart w:id="140" w:name="OLE_LINK12"/>
      <w:bookmarkStart w:id="141" w:name="OLE_LINK13"/>
      <w:bookmarkStart w:id="142" w:name="OLE_LINK14"/>
      <w:r>
        <w:rPr>
          <w:rFonts w:ascii="Arial" w:hAnsi="Arial" w:cs="Arial"/>
        </w:rPr>
        <w:t>-</w:t>
      </w:r>
      <w:commentRangeStart w:id="143"/>
      <w:r>
        <w:rPr>
          <w:rFonts w:ascii="Arial" w:hAnsi="Arial" w:cs="Arial"/>
        </w:rPr>
        <w:t>C</w:t>
      </w:r>
      <w:r w:rsidR="009A295C" w:rsidRPr="00D72A0A">
        <w:rPr>
          <w:rFonts w:ascii="Arial" w:hAnsi="Arial" w:cs="Arial"/>
        </w:rPr>
        <w:t>ould the Name, Address</w:t>
      </w:r>
      <w:bookmarkEnd w:id="140"/>
      <w:bookmarkEnd w:id="141"/>
      <w:bookmarkEnd w:id="142"/>
      <w:r w:rsidR="009A295C" w:rsidRPr="00D72A0A">
        <w:rPr>
          <w:rFonts w:ascii="Arial" w:hAnsi="Arial" w:cs="Arial"/>
        </w:rPr>
        <w:t xml:space="preserve"> and Tel no’s sections </w:t>
      </w:r>
      <w:proofErr w:type="gramStart"/>
      <w:r w:rsidR="009A295C" w:rsidRPr="00D72A0A">
        <w:rPr>
          <w:rFonts w:ascii="Arial" w:hAnsi="Arial" w:cs="Arial"/>
        </w:rPr>
        <w:t>be</w:t>
      </w:r>
      <w:proofErr w:type="gramEnd"/>
      <w:r w:rsidR="009A295C" w:rsidRPr="00D72A0A">
        <w:rPr>
          <w:rFonts w:ascii="Arial" w:hAnsi="Arial" w:cs="Arial"/>
        </w:rPr>
        <w:t xml:space="preserve"> made a</w:t>
      </w:r>
      <w:r w:rsidR="00CB508E" w:rsidRPr="00D72A0A">
        <w:rPr>
          <w:rFonts w:ascii="Arial" w:hAnsi="Arial" w:cs="Arial"/>
        </w:rPr>
        <w:t>s</w:t>
      </w:r>
      <w:r w:rsidR="009A295C" w:rsidRPr="00D72A0A">
        <w:rPr>
          <w:rFonts w:ascii="Arial" w:hAnsi="Arial" w:cs="Arial"/>
        </w:rPr>
        <w:t xml:space="preserve"> default unless the checkbox that says ‘Please tick here if the </w:t>
      </w:r>
      <w:r w:rsidR="00CB508E" w:rsidRPr="00D72A0A">
        <w:rPr>
          <w:rFonts w:ascii="Arial" w:hAnsi="Arial" w:cs="Arial"/>
        </w:rPr>
        <w:t xml:space="preserve">applicant does not have a....’ </w:t>
      </w:r>
      <w:r w:rsidR="009A295C" w:rsidRPr="00D72A0A">
        <w:rPr>
          <w:rFonts w:ascii="Arial" w:hAnsi="Arial" w:cs="Arial"/>
        </w:rPr>
        <w:t>is checked?</w:t>
      </w:r>
      <w:commentRangeEnd w:id="143"/>
      <w:r w:rsidR="00964A59">
        <w:rPr>
          <w:rStyle w:val="CommentReference"/>
        </w:rPr>
        <w:commentReference w:id="143"/>
      </w:r>
    </w:p>
    <w:p w:rsidR="005E672F" w:rsidRPr="005E672F" w:rsidDel="00964A59" w:rsidRDefault="005E672F" w:rsidP="006F28BF">
      <w:pPr>
        <w:pStyle w:val="NoSpacing"/>
        <w:rPr>
          <w:del w:id="144" w:author="Nitin Verma" w:date="2014-04-06T23:51:00Z"/>
          <w:rFonts w:ascii="Arial" w:hAnsi="Arial" w:cs="Arial"/>
          <w:color w:val="FF0000"/>
        </w:rPr>
      </w:pPr>
      <w:del w:id="145" w:author="Nitin Verma" w:date="2014-04-06T23:51:00Z">
        <w:r w:rsidRPr="005E672F" w:rsidDel="00964A59">
          <w:rPr>
            <w:rFonts w:ascii="Arial" w:hAnsi="Arial" w:cs="Arial"/>
            <w:color w:val="FF0000"/>
          </w:rPr>
          <w:delText xml:space="preserve">What do you mean by </w:delText>
        </w:r>
        <w:r w:rsidRPr="005E672F" w:rsidDel="00964A59">
          <w:rPr>
            <w:rFonts w:ascii="Arial" w:hAnsi="Arial" w:cs="Arial"/>
            <w:b/>
            <w:color w:val="FF0000"/>
          </w:rPr>
          <w:delText>default</w:delText>
        </w:r>
        <w:r w:rsidRPr="005E672F" w:rsidDel="00964A59">
          <w:rPr>
            <w:rFonts w:ascii="Arial" w:hAnsi="Arial" w:cs="Arial"/>
            <w:color w:val="FF0000"/>
          </w:rPr>
          <w:delText xml:space="preserve"> here…should the referee details be filled here?</w:delText>
        </w:r>
      </w:del>
    </w:p>
    <w:p w:rsidR="00452E21" w:rsidRPr="00D72A0A" w:rsidRDefault="00452E21" w:rsidP="006F28BF">
      <w:pPr>
        <w:pStyle w:val="NoSpacing"/>
        <w:rPr>
          <w:rFonts w:ascii="Arial" w:hAnsi="Arial" w:cs="Arial"/>
        </w:rPr>
      </w:pPr>
    </w:p>
    <w:p w:rsidR="00452E21" w:rsidRPr="00D72A0A" w:rsidRDefault="00452E21" w:rsidP="006F28BF">
      <w:pPr>
        <w:pStyle w:val="NoSpacing"/>
        <w:rPr>
          <w:rFonts w:ascii="Arial" w:hAnsi="Arial" w:cs="Arial"/>
        </w:rPr>
      </w:pPr>
      <w:r w:rsidRPr="00D72A0A">
        <w:rPr>
          <w:rFonts w:ascii="Arial" w:hAnsi="Arial" w:cs="Arial"/>
        </w:rPr>
        <w:t xml:space="preserve">- </w:t>
      </w:r>
      <w:r w:rsidR="002555B9" w:rsidRPr="008447C7">
        <w:rPr>
          <w:rFonts w:ascii="Arial" w:hAnsi="Arial" w:cs="Arial"/>
          <w:strike/>
          <w:rPrChange w:id="146" w:author="Nitin Verma" w:date="2014-04-07T00:01:00Z">
            <w:rPr>
              <w:rFonts w:ascii="Arial" w:hAnsi="Arial" w:cs="Arial"/>
            </w:rPr>
          </w:rPrChange>
        </w:rPr>
        <w:t>For the ‘Other’ part, please r</w:t>
      </w:r>
      <w:r w:rsidRPr="008447C7">
        <w:rPr>
          <w:rFonts w:ascii="Arial" w:hAnsi="Arial" w:cs="Arial"/>
          <w:strike/>
          <w:rPrChange w:id="147" w:author="Nitin Verma" w:date="2014-04-07T00:01:00Z">
            <w:rPr>
              <w:rFonts w:ascii="Arial" w:hAnsi="Arial" w:cs="Arial"/>
            </w:rPr>
          </w:rPrChange>
        </w:rPr>
        <w:t>eplace the ‘Please specify: ---------------</w:t>
      </w:r>
      <w:proofErr w:type="gramStart"/>
      <w:r w:rsidRPr="008447C7">
        <w:rPr>
          <w:rFonts w:ascii="Arial" w:hAnsi="Arial" w:cs="Arial"/>
          <w:strike/>
          <w:rPrChange w:id="148" w:author="Nitin Verma" w:date="2014-04-07T00:01:00Z">
            <w:rPr>
              <w:rFonts w:ascii="Arial" w:hAnsi="Arial" w:cs="Arial"/>
            </w:rPr>
          </w:rPrChange>
        </w:rPr>
        <w:t>‘  with</w:t>
      </w:r>
      <w:proofErr w:type="gramEnd"/>
      <w:r w:rsidRPr="008447C7">
        <w:rPr>
          <w:rFonts w:ascii="Arial" w:hAnsi="Arial" w:cs="Arial"/>
          <w:strike/>
          <w:rPrChange w:id="149" w:author="Nitin Verma" w:date="2014-04-07T00:01:00Z">
            <w:rPr>
              <w:rFonts w:ascii="Arial" w:hAnsi="Arial" w:cs="Arial"/>
            </w:rPr>
          </w:rPrChange>
        </w:rPr>
        <w:t xml:space="preserve"> a text box</w:t>
      </w:r>
    </w:p>
    <w:p w:rsidR="009A295C" w:rsidRDefault="009A295C" w:rsidP="006F28BF">
      <w:pPr>
        <w:pStyle w:val="NoSpacing"/>
        <w:rPr>
          <w:rFonts w:ascii="Arial" w:hAnsi="Arial" w:cs="Arial"/>
        </w:rPr>
      </w:pPr>
    </w:p>
    <w:p w:rsidR="00883311" w:rsidRDefault="00883311" w:rsidP="006F28BF">
      <w:pPr>
        <w:pStyle w:val="NoSpacing"/>
        <w:rPr>
          <w:rFonts w:ascii="Arial" w:hAnsi="Arial" w:cs="Arial"/>
        </w:rPr>
      </w:pPr>
    </w:p>
    <w:p w:rsidR="00883311" w:rsidRPr="00883311" w:rsidRDefault="00883311" w:rsidP="006F28BF">
      <w:pPr>
        <w:pStyle w:val="NoSpacing"/>
        <w:rPr>
          <w:rFonts w:ascii="Arial" w:hAnsi="Arial" w:cs="Arial"/>
          <w:u w:val="single"/>
        </w:rPr>
      </w:pPr>
      <w:r w:rsidRPr="00883311">
        <w:rPr>
          <w:rFonts w:ascii="Arial" w:hAnsi="Arial" w:cs="Arial"/>
          <w:u w:val="single"/>
        </w:rPr>
        <w:t>About your Client/Patient</w:t>
      </w:r>
    </w:p>
    <w:p w:rsidR="00883311" w:rsidRPr="00D72A0A" w:rsidRDefault="00883311" w:rsidP="006F28BF">
      <w:pPr>
        <w:pStyle w:val="NoSpacing"/>
        <w:rPr>
          <w:rFonts w:ascii="Arial" w:hAnsi="Arial" w:cs="Arial"/>
        </w:rPr>
      </w:pPr>
    </w:p>
    <w:p w:rsidR="009A295C" w:rsidRPr="0040742F" w:rsidRDefault="00883311" w:rsidP="006F28BF">
      <w:pPr>
        <w:pStyle w:val="NoSpacing"/>
        <w:rPr>
          <w:rFonts w:ascii="Arial" w:hAnsi="Arial" w:cs="Arial"/>
          <w:strike/>
          <w:rPrChange w:id="150" w:author="Nitin Verma" w:date="2014-04-07T00:14:00Z">
            <w:rPr>
              <w:rFonts w:ascii="Arial" w:hAnsi="Arial" w:cs="Arial"/>
            </w:rPr>
          </w:rPrChange>
        </w:rPr>
      </w:pPr>
      <w:r w:rsidRPr="0040742F">
        <w:rPr>
          <w:rFonts w:ascii="Arial" w:hAnsi="Arial" w:cs="Arial"/>
          <w:strike/>
          <w:rPrChange w:id="151" w:author="Nitin Verma" w:date="2014-04-07T00:14:00Z">
            <w:rPr>
              <w:rFonts w:ascii="Arial" w:hAnsi="Arial" w:cs="Arial"/>
            </w:rPr>
          </w:rPrChange>
        </w:rPr>
        <w:t>-</w:t>
      </w:r>
      <w:r w:rsidR="009A295C" w:rsidRPr="0040742F">
        <w:rPr>
          <w:rFonts w:ascii="Arial" w:hAnsi="Arial" w:cs="Arial"/>
          <w:strike/>
          <w:rPrChange w:id="152" w:author="Nitin Verma" w:date="2014-04-07T00:14:00Z">
            <w:rPr>
              <w:rFonts w:ascii="Arial" w:hAnsi="Arial" w:cs="Arial"/>
            </w:rPr>
          </w:rPrChange>
        </w:rPr>
        <w:t xml:space="preserve">In the </w:t>
      </w:r>
      <w:r w:rsidR="00CF6DE1" w:rsidRPr="0040742F">
        <w:rPr>
          <w:rFonts w:ascii="Arial" w:hAnsi="Arial" w:cs="Arial"/>
          <w:strike/>
          <w:rPrChange w:id="153" w:author="Nitin Verma" w:date="2014-04-07T00:14:00Z">
            <w:rPr>
              <w:rFonts w:ascii="Arial" w:hAnsi="Arial" w:cs="Arial"/>
            </w:rPr>
          </w:rPrChange>
        </w:rPr>
        <w:t>‘</w:t>
      </w:r>
      <w:bookmarkStart w:id="154" w:name="OLE_LINK33"/>
      <w:bookmarkStart w:id="155" w:name="OLE_LINK34"/>
      <w:bookmarkStart w:id="156" w:name="OLE_LINK35"/>
      <w:r w:rsidR="009A295C" w:rsidRPr="0040742F">
        <w:rPr>
          <w:rFonts w:ascii="Arial" w:hAnsi="Arial" w:cs="Arial"/>
          <w:strike/>
          <w:rPrChange w:id="157" w:author="Nitin Verma" w:date="2014-04-07T00:14:00Z">
            <w:rPr>
              <w:rFonts w:ascii="Arial" w:hAnsi="Arial" w:cs="Arial"/>
            </w:rPr>
          </w:rPrChange>
        </w:rPr>
        <w:t>About your Client/Patient</w:t>
      </w:r>
      <w:r w:rsidR="00CF6DE1" w:rsidRPr="0040742F">
        <w:rPr>
          <w:rFonts w:ascii="Arial" w:hAnsi="Arial" w:cs="Arial"/>
          <w:strike/>
          <w:rPrChange w:id="158" w:author="Nitin Verma" w:date="2014-04-07T00:14:00Z">
            <w:rPr>
              <w:rFonts w:ascii="Arial" w:hAnsi="Arial" w:cs="Arial"/>
            </w:rPr>
          </w:rPrChange>
        </w:rPr>
        <w:t>’</w:t>
      </w:r>
      <w:r w:rsidR="00CB508E" w:rsidRPr="0040742F">
        <w:rPr>
          <w:rFonts w:ascii="Arial" w:hAnsi="Arial" w:cs="Arial"/>
          <w:strike/>
          <w:rPrChange w:id="159" w:author="Nitin Verma" w:date="2014-04-07T00:14:00Z">
            <w:rPr>
              <w:rFonts w:ascii="Arial" w:hAnsi="Arial" w:cs="Arial"/>
            </w:rPr>
          </w:rPrChange>
        </w:rPr>
        <w:t xml:space="preserve"> </w:t>
      </w:r>
      <w:bookmarkEnd w:id="154"/>
      <w:bookmarkEnd w:id="155"/>
      <w:bookmarkEnd w:id="156"/>
      <w:r w:rsidR="00CB508E" w:rsidRPr="0040742F">
        <w:rPr>
          <w:rFonts w:ascii="Arial" w:hAnsi="Arial" w:cs="Arial"/>
          <w:strike/>
          <w:rPrChange w:id="160" w:author="Nitin Verma" w:date="2014-04-07T00:14:00Z">
            <w:rPr>
              <w:rFonts w:ascii="Arial" w:hAnsi="Arial" w:cs="Arial"/>
            </w:rPr>
          </w:rPrChange>
        </w:rPr>
        <w:t xml:space="preserve">can you change questions 4-6 with this </w:t>
      </w:r>
      <w:r w:rsidR="00C07C85" w:rsidRPr="0040742F">
        <w:rPr>
          <w:rFonts w:ascii="Arial" w:hAnsi="Arial" w:cs="Arial"/>
          <w:strike/>
          <w:rPrChange w:id="161" w:author="Nitin Verma" w:date="2014-04-07T00:14:00Z">
            <w:rPr>
              <w:rFonts w:ascii="Arial" w:hAnsi="Arial" w:cs="Arial"/>
            </w:rPr>
          </w:rPrChange>
        </w:rPr>
        <w:t>text please?</w:t>
      </w:r>
      <w:r w:rsidRPr="0040742F">
        <w:rPr>
          <w:rFonts w:ascii="Arial" w:hAnsi="Arial" w:cs="Arial"/>
          <w:strike/>
          <w:rPrChange w:id="162" w:author="Nitin Verma" w:date="2014-04-07T00:14:00Z">
            <w:rPr>
              <w:rFonts w:ascii="Arial" w:hAnsi="Arial" w:cs="Arial"/>
            </w:rPr>
          </w:rPrChange>
        </w:rPr>
        <w:t xml:space="preserve"> </w:t>
      </w:r>
    </w:p>
    <w:p w:rsidR="009A295C" w:rsidRPr="0040742F" w:rsidRDefault="009A295C" w:rsidP="006F28BF">
      <w:pPr>
        <w:pStyle w:val="NoSpacing"/>
        <w:rPr>
          <w:rFonts w:ascii="Arial" w:hAnsi="Arial" w:cs="Arial"/>
          <w:strike/>
          <w:rPrChange w:id="163" w:author="Nitin Verma" w:date="2014-04-07T00:14:00Z">
            <w:rPr>
              <w:rFonts w:ascii="Arial" w:hAnsi="Arial" w:cs="Arial"/>
            </w:rPr>
          </w:rPrChange>
        </w:rPr>
      </w:pPr>
    </w:p>
    <w:p w:rsidR="009A295C" w:rsidRPr="0040742F" w:rsidRDefault="009A295C" w:rsidP="008904CA">
      <w:pPr>
        <w:spacing w:after="0" w:line="240" w:lineRule="auto"/>
        <w:ind w:left="720"/>
        <w:rPr>
          <w:rFonts w:ascii="Arial" w:eastAsia="Times New Roman" w:hAnsi="Arial" w:cs="Arial"/>
          <w:strike/>
          <w:sz w:val="24"/>
          <w:szCs w:val="24"/>
          <w:lang w:eastAsia="en-GB"/>
          <w:rPrChange w:id="164" w:author="Nitin Verma" w:date="2014-04-07T00:14:00Z">
            <w:rPr>
              <w:rFonts w:ascii="Arial" w:eastAsia="Times New Roman" w:hAnsi="Arial" w:cs="Arial"/>
              <w:sz w:val="24"/>
              <w:szCs w:val="24"/>
              <w:lang w:eastAsia="en-GB"/>
            </w:rPr>
          </w:rPrChange>
        </w:rPr>
      </w:pPr>
      <w:r w:rsidRPr="0040742F">
        <w:rPr>
          <w:rFonts w:ascii="Arial" w:eastAsia="Times New Roman" w:hAnsi="Arial" w:cs="Arial"/>
          <w:strike/>
          <w:sz w:val="24"/>
          <w:szCs w:val="24"/>
          <w:lang w:eastAsia="en-GB"/>
          <w:rPrChange w:id="165" w:author="Nitin Verma" w:date="2014-04-07T00:14:00Z">
            <w:rPr>
              <w:rFonts w:ascii="Arial" w:eastAsia="Times New Roman" w:hAnsi="Arial" w:cs="Arial"/>
              <w:sz w:val="24"/>
              <w:szCs w:val="24"/>
              <w:lang w:eastAsia="en-GB"/>
            </w:rPr>
          </w:rPrChange>
        </w:rPr>
        <w:t xml:space="preserve">4. </w:t>
      </w:r>
      <w:proofErr w:type="gramStart"/>
      <w:r w:rsidRPr="0040742F">
        <w:rPr>
          <w:rFonts w:ascii="Arial" w:eastAsia="Times New Roman" w:hAnsi="Arial" w:cs="Arial"/>
          <w:strike/>
          <w:sz w:val="24"/>
          <w:szCs w:val="24"/>
          <w:lang w:eastAsia="en-GB"/>
          <w:rPrChange w:id="166" w:author="Nitin Verma" w:date="2014-04-07T00:14:00Z">
            <w:rPr>
              <w:rFonts w:ascii="Arial" w:eastAsia="Times New Roman" w:hAnsi="Arial" w:cs="Arial"/>
              <w:sz w:val="24"/>
              <w:szCs w:val="24"/>
              <w:lang w:eastAsia="en-GB"/>
            </w:rPr>
          </w:rPrChange>
        </w:rPr>
        <w:t>Is</w:t>
      </w:r>
      <w:proofErr w:type="gramEnd"/>
      <w:r w:rsidRPr="0040742F">
        <w:rPr>
          <w:rFonts w:ascii="Arial" w:eastAsia="Times New Roman" w:hAnsi="Arial" w:cs="Arial"/>
          <w:strike/>
          <w:sz w:val="24"/>
          <w:szCs w:val="24"/>
          <w:lang w:eastAsia="en-GB"/>
          <w:rPrChange w:id="167" w:author="Nitin Verma" w:date="2014-04-07T00:14:00Z">
            <w:rPr>
              <w:rFonts w:ascii="Arial" w:eastAsia="Times New Roman" w:hAnsi="Arial" w:cs="Arial"/>
              <w:sz w:val="24"/>
              <w:szCs w:val="24"/>
              <w:lang w:eastAsia="en-GB"/>
            </w:rPr>
          </w:rPrChange>
        </w:rPr>
        <w:t xml:space="preserve"> the applicant subject to the Care Programme Approach?</w:t>
      </w:r>
    </w:p>
    <w:p w:rsidR="009A295C" w:rsidRPr="0040742F" w:rsidRDefault="009A295C" w:rsidP="008904CA">
      <w:pPr>
        <w:spacing w:after="0" w:line="240" w:lineRule="auto"/>
        <w:ind w:left="720"/>
        <w:rPr>
          <w:rFonts w:ascii="Arial" w:eastAsia="Times New Roman" w:hAnsi="Arial" w:cs="Arial"/>
          <w:i/>
          <w:iCs/>
          <w:strike/>
          <w:sz w:val="24"/>
          <w:szCs w:val="24"/>
          <w:lang w:eastAsia="en-GB"/>
          <w:rPrChange w:id="168" w:author="Nitin Verma" w:date="2014-04-07T00:14:00Z">
            <w:rPr>
              <w:rFonts w:ascii="Arial" w:eastAsia="Times New Roman" w:hAnsi="Arial" w:cs="Arial"/>
              <w:i/>
              <w:iCs/>
              <w:sz w:val="24"/>
              <w:szCs w:val="24"/>
              <w:lang w:eastAsia="en-GB"/>
            </w:rPr>
          </w:rPrChange>
        </w:rPr>
      </w:pPr>
      <w:proofErr w:type="gramStart"/>
      <w:r w:rsidRPr="0040742F">
        <w:rPr>
          <w:rFonts w:ascii="Arial" w:eastAsia="Times New Roman" w:hAnsi="Arial" w:cs="Arial"/>
          <w:i/>
          <w:iCs/>
          <w:strike/>
          <w:sz w:val="24"/>
          <w:szCs w:val="24"/>
          <w:lang w:eastAsia="en-GB"/>
          <w:rPrChange w:id="169" w:author="Nitin Verma" w:date="2014-04-07T00:14:00Z">
            <w:rPr>
              <w:rFonts w:ascii="Arial" w:eastAsia="Times New Roman" w:hAnsi="Arial" w:cs="Arial"/>
              <w:i/>
              <w:iCs/>
              <w:sz w:val="24"/>
              <w:szCs w:val="24"/>
              <w:lang w:eastAsia="en-GB"/>
            </w:rPr>
          </w:rPrChange>
        </w:rPr>
        <w:t>if</w:t>
      </w:r>
      <w:proofErr w:type="gramEnd"/>
      <w:r w:rsidRPr="0040742F">
        <w:rPr>
          <w:rFonts w:ascii="Arial" w:eastAsia="Times New Roman" w:hAnsi="Arial" w:cs="Arial"/>
          <w:i/>
          <w:iCs/>
          <w:strike/>
          <w:sz w:val="24"/>
          <w:szCs w:val="24"/>
          <w:lang w:eastAsia="en-GB"/>
          <w:rPrChange w:id="170" w:author="Nitin Verma" w:date="2014-04-07T00:14:00Z">
            <w:rPr>
              <w:rFonts w:ascii="Arial" w:eastAsia="Times New Roman" w:hAnsi="Arial" w:cs="Arial"/>
              <w:i/>
              <w:iCs/>
              <w:sz w:val="24"/>
              <w:szCs w:val="24"/>
              <w:lang w:eastAsia="en-GB"/>
            </w:rPr>
          </w:rPrChange>
        </w:rPr>
        <w:t xml:space="preserve"> yes, please </w:t>
      </w:r>
      <w:bookmarkStart w:id="171" w:name="OLE_LINK4"/>
      <w:bookmarkStart w:id="172" w:name="OLE_LINK5"/>
      <w:bookmarkStart w:id="173" w:name="OLE_LINK6"/>
      <w:r w:rsidRPr="0040742F">
        <w:rPr>
          <w:rFonts w:ascii="Arial" w:eastAsia="Times New Roman" w:hAnsi="Arial" w:cs="Arial"/>
          <w:i/>
          <w:iCs/>
          <w:strike/>
          <w:sz w:val="24"/>
          <w:szCs w:val="24"/>
          <w:lang w:eastAsia="en-GB"/>
          <w:rPrChange w:id="174" w:author="Nitin Verma" w:date="2014-04-07T00:14:00Z">
            <w:rPr>
              <w:rFonts w:ascii="Arial" w:eastAsia="Times New Roman" w:hAnsi="Arial" w:cs="Arial"/>
              <w:i/>
              <w:iCs/>
              <w:sz w:val="24"/>
              <w:szCs w:val="24"/>
              <w:lang w:eastAsia="en-GB"/>
            </w:rPr>
          </w:rPrChange>
        </w:rPr>
        <w:t xml:space="preserve">provide </w:t>
      </w:r>
      <w:bookmarkEnd w:id="171"/>
      <w:bookmarkEnd w:id="172"/>
      <w:bookmarkEnd w:id="173"/>
      <w:r w:rsidRPr="0040742F">
        <w:rPr>
          <w:rFonts w:ascii="Arial" w:eastAsia="Times New Roman" w:hAnsi="Arial" w:cs="Arial"/>
          <w:i/>
          <w:iCs/>
          <w:strike/>
          <w:sz w:val="24"/>
          <w:szCs w:val="24"/>
          <w:lang w:eastAsia="en-GB"/>
          <w:rPrChange w:id="175" w:author="Nitin Verma" w:date="2014-04-07T00:14:00Z">
            <w:rPr>
              <w:rFonts w:ascii="Arial" w:eastAsia="Times New Roman" w:hAnsi="Arial" w:cs="Arial"/>
              <w:i/>
              <w:iCs/>
              <w:sz w:val="24"/>
              <w:szCs w:val="24"/>
              <w:lang w:eastAsia="en-GB"/>
            </w:rPr>
          </w:rPrChange>
        </w:rPr>
        <w:t>a copy of the most recent CPA</w:t>
      </w:r>
    </w:p>
    <w:p w:rsidR="009A295C" w:rsidRPr="0040742F" w:rsidRDefault="009A295C" w:rsidP="008904CA">
      <w:pPr>
        <w:spacing w:after="0" w:line="240" w:lineRule="auto"/>
        <w:ind w:left="720"/>
        <w:rPr>
          <w:rFonts w:ascii="Arial" w:eastAsia="Times New Roman" w:hAnsi="Arial" w:cs="Arial"/>
          <w:i/>
          <w:iCs/>
          <w:strike/>
          <w:sz w:val="24"/>
          <w:szCs w:val="24"/>
          <w:lang w:eastAsia="en-GB"/>
          <w:rPrChange w:id="176" w:author="Nitin Verma" w:date="2014-04-07T00:14:00Z">
            <w:rPr>
              <w:rFonts w:ascii="Arial" w:eastAsia="Times New Roman" w:hAnsi="Arial" w:cs="Arial"/>
              <w:i/>
              <w:iCs/>
              <w:sz w:val="24"/>
              <w:szCs w:val="24"/>
              <w:lang w:eastAsia="en-GB"/>
            </w:rPr>
          </w:rPrChange>
        </w:rPr>
      </w:pPr>
    </w:p>
    <w:p w:rsidR="009A295C" w:rsidRPr="0040742F" w:rsidRDefault="009A295C" w:rsidP="008904CA">
      <w:pPr>
        <w:spacing w:after="0" w:line="240" w:lineRule="auto"/>
        <w:ind w:left="720"/>
        <w:rPr>
          <w:rFonts w:ascii="Arial" w:eastAsia="Times New Roman" w:hAnsi="Arial" w:cs="Arial"/>
          <w:strike/>
          <w:sz w:val="24"/>
          <w:szCs w:val="24"/>
          <w:lang w:eastAsia="en-GB"/>
          <w:rPrChange w:id="177" w:author="Nitin Verma" w:date="2014-04-07T00:14:00Z">
            <w:rPr>
              <w:rFonts w:ascii="Arial" w:eastAsia="Times New Roman" w:hAnsi="Arial" w:cs="Arial"/>
              <w:sz w:val="24"/>
              <w:szCs w:val="24"/>
              <w:lang w:eastAsia="en-GB"/>
            </w:rPr>
          </w:rPrChange>
        </w:rPr>
      </w:pPr>
      <w:r w:rsidRPr="0040742F">
        <w:rPr>
          <w:rFonts w:ascii="Arial" w:eastAsia="Times New Roman" w:hAnsi="Arial" w:cs="Arial"/>
          <w:strike/>
          <w:sz w:val="24"/>
          <w:szCs w:val="24"/>
          <w:lang w:eastAsia="en-GB"/>
          <w:rPrChange w:id="178" w:author="Nitin Verma" w:date="2014-04-07T00:14:00Z">
            <w:rPr>
              <w:rFonts w:ascii="Arial" w:eastAsia="Times New Roman" w:hAnsi="Arial" w:cs="Arial"/>
              <w:sz w:val="24"/>
              <w:szCs w:val="24"/>
              <w:lang w:eastAsia="en-GB"/>
            </w:rPr>
          </w:rPrChange>
        </w:rPr>
        <w:t>5. Is the applicant eligible for Care Management?</w:t>
      </w:r>
    </w:p>
    <w:p w:rsidR="009A295C" w:rsidRPr="0040742F" w:rsidRDefault="009A295C" w:rsidP="008904CA">
      <w:pPr>
        <w:spacing w:after="0" w:line="240" w:lineRule="auto"/>
        <w:ind w:left="720"/>
        <w:rPr>
          <w:rFonts w:ascii="Arial" w:eastAsia="Times New Roman" w:hAnsi="Arial" w:cs="Arial"/>
          <w:strike/>
          <w:sz w:val="24"/>
          <w:szCs w:val="24"/>
          <w:lang w:eastAsia="en-GB"/>
          <w:rPrChange w:id="179" w:author="Nitin Verma" w:date="2014-04-07T00:14:00Z">
            <w:rPr>
              <w:rFonts w:ascii="Arial" w:eastAsia="Times New Roman" w:hAnsi="Arial" w:cs="Arial"/>
              <w:sz w:val="24"/>
              <w:szCs w:val="24"/>
              <w:lang w:eastAsia="en-GB"/>
            </w:rPr>
          </w:rPrChange>
        </w:rPr>
      </w:pPr>
      <w:proofErr w:type="gramStart"/>
      <w:r w:rsidRPr="0040742F">
        <w:rPr>
          <w:rFonts w:ascii="Arial" w:eastAsia="Times New Roman" w:hAnsi="Arial" w:cs="Arial"/>
          <w:i/>
          <w:iCs/>
          <w:strike/>
          <w:sz w:val="24"/>
          <w:szCs w:val="24"/>
          <w:lang w:eastAsia="en-GB"/>
          <w:rPrChange w:id="180" w:author="Nitin Verma" w:date="2014-04-07T00:14:00Z">
            <w:rPr>
              <w:rFonts w:ascii="Arial" w:eastAsia="Times New Roman" w:hAnsi="Arial" w:cs="Arial"/>
              <w:i/>
              <w:iCs/>
              <w:sz w:val="24"/>
              <w:szCs w:val="24"/>
              <w:lang w:eastAsia="en-GB"/>
            </w:rPr>
          </w:rPrChange>
        </w:rPr>
        <w:t>if</w:t>
      </w:r>
      <w:proofErr w:type="gramEnd"/>
      <w:r w:rsidRPr="0040742F">
        <w:rPr>
          <w:rFonts w:ascii="Arial" w:eastAsia="Times New Roman" w:hAnsi="Arial" w:cs="Arial"/>
          <w:i/>
          <w:iCs/>
          <w:strike/>
          <w:sz w:val="24"/>
          <w:szCs w:val="24"/>
          <w:lang w:eastAsia="en-GB"/>
          <w:rPrChange w:id="181" w:author="Nitin Verma" w:date="2014-04-07T00:14:00Z">
            <w:rPr>
              <w:rFonts w:ascii="Arial" w:eastAsia="Times New Roman" w:hAnsi="Arial" w:cs="Arial"/>
              <w:i/>
              <w:iCs/>
              <w:sz w:val="24"/>
              <w:szCs w:val="24"/>
              <w:lang w:eastAsia="en-GB"/>
            </w:rPr>
          </w:rPrChange>
        </w:rPr>
        <w:t xml:space="preserve"> yes, please provide </w:t>
      </w:r>
      <w:r w:rsidR="006501DD" w:rsidRPr="0040742F">
        <w:rPr>
          <w:rFonts w:ascii="Arial" w:eastAsia="Times New Roman" w:hAnsi="Arial" w:cs="Arial"/>
          <w:i/>
          <w:iCs/>
          <w:strike/>
          <w:sz w:val="24"/>
          <w:szCs w:val="24"/>
          <w:lang w:eastAsia="en-GB"/>
          <w:rPrChange w:id="182" w:author="Nitin Verma" w:date="2014-04-07T00:14:00Z">
            <w:rPr>
              <w:rFonts w:ascii="Arial" w:eastAsia="Times New Roman" w:hAnsi="Arial" w:cs="Arial"/>
              <w:i/>
              <w:iCs/>
              <w:sz w:val="24"/>
              <w:szCs w:val="24"/>
              <w:lang w:eastAsia="en-GB"/>
            </w:rPr>
          </w:rPrChange>
        </w:rPr>
        <w:t>the most</w:t>
      </w:r>
      <w:r w:rsidRPr="0040742F">
        <w:rPr>
          <w:rFonts w:ascii="Arial" w:eastAsia="Times New Roman" w:hAnsi="Arial" w:cs="Arial"/>
          <w:i/>
          <w:iCs/>
          <w:strike/>
          <w:sz w:val="24"/>
          <w:szCs w:val="24"/>
          <w:lang w:eastAsia="en-GB"/>
          <w:rPrChange w:id="183" w:author="Nitin Verma" w:date="2014-04-07T00:14:00Z">
            <w:rPr>
              <w:rFonts w:ascii="Arial" w:eastAsia="Times New Roman" w:hAnsi="Arial" w:cs="Arial"/>
              <w:i/>
              <w:iCs/>
              <w:sz w:val="24"/>
              <w:szCs w:val="24"/>
              <w:lang w:eastAsia="en-GB"/>
            </w:rPr>
          </w:rPrChange>
        </w:rPr>
        <w:t xml:space="preserve"> recent </w:t>
      </w:r>
      <w:bookmarkStart w:id="184" w:name="OLE_LINK74"/>
      <w:bookmarkStart w:id="185" w:name="OLE_LINK75"/>
      <w:r w:rsidR="006501DD" w:rsidRPr="0040742F">
        <w:rPr>
          <w:rFonts w:ascii="Arial" w:eastAsia="Times New Roman" w:hAnsi="Arial" w:cs="Arial"/>
          <w:i/>
          <w:iCs/>
          <w:strike/>
          <w:sz w:val="24"/>
          <w:szCs w:val="24"/>
          <w:lang w:eastAsia="en-GB"/>
          <w:rPrChange w:id="186" w:author="Nitin Verma" w:date="2014-04-07T00:14:00Z">
            <w:rPr>
              <w:rFonts w:ascii="Arial" w:eastAsia="Times New Roman" w:hAnsi="Arial" w:cs="Arial"/>
              <w:i/>
              <w:iCs/>
              <w:sz w:val="24"/>
              <w:szCs w:val="24"/>
              <w:lang w:eastAsia="en-GB"/>
            </w:rPr>
          </w:rPrChange>
        </w:rPr>
        <w:t>FACS</w:t>
      </w:r>
      <w:r w:rsidRPr="0040742F">
        <w:rPr>
          <w:rFonts w:ascii="Arial" w:eastAsia="Times New Roman" w:hAnsi="Arial" w:cs="Arial"/>
          <w:i/>
          <w:iCs/>
          <w:strike/>
          <w:sz w:val="24"/>
          <w:szCs w:val="24"/>
          <w:lang w:eastAsia="en-GB"/>
          <w:rPrChange w:id="187" w:author="Nitin Verma" w:date="2014-04-07T00:14:00Z">
            <w:rPr>
              <w:rFonts w:ascii="Arial" w:eastAsia="Times New Roman" w:hAnsi="Arial" w:cs="Arial"/>
              <w:i/>
              <w:iCs/>
              <w:sz w:val="24"/>
              <w:szCs w:val="24"/>
              <w:lang w:eastAsia="en-GB"/>
            </w:rPr>
          </w:rPrChange>
        </w:rPr>
        <w:t xml:space="preserve"> assessment</w:t>
      </w:r>
      <w:bookmarkEnd w:id="184"/>
      <w:bookmarkEnd w:id="185"/>
    </w:p>
    <w:p w:rsidR="009A295C" w:rsidRPr="0040742F" w:rsidRDefault="009A295C" w:rsidP="008904CA">
      <w:pPr>
        <w:spacing w:after="0" w:line="240" w:lineRule="auto"/>
        <w:ind w:left="720"/>
        <w:rPr>
          <w:rFonts w:ascii="Arial" w:eastAsia="Times New Roman" w:hAnsi="Arial" w:cs="Arial"/>
          <w:strike/>
          <w:sz w:val="24"/>
          <w:szCs w:val="24"/>
          <w:lang w:eastAsia="en-GB"/>
          <w:rPrChange w:id="188" w:author="Nitin Verma" w:date="2014-04-07T00:14:00Z">
            <w:rPr>
              <w:rFonts w:ascii="Arial" w:eastAsia="Times New Roman" w:hAnsi="Arial" w:cs="Arial"/>
              <w:sz w:val="24"/>
              <w:szCs w:val="24"/>
              <w:lang w:eastAsia="en-GB"/>
            </w:rPr>
          </w:rPrChange>
        </w:rPr>
      </w:pPr>
    </w:p>
    <w:p w:rsidR="008904CA" w:rsidRPr="0040742F" w:rsidRDefault="008904CA" w:rsidP="008904CA">
      <w:pPr>
        <w:spacing w:after="0" w:line="240" w:lineRule="auto"/>
        <w:ind w:left="720"/>
        <w:rPr>
          <w:rFonts w:ascii="Arial" w:eastAsia="Times New Roman" w:hAnsi="Arial" w:cs="Arial"/>
          <w:strike/>
          <w:sz w:val="24"/>
          <w:szCs w:val="24"/>
          <w:lang w:eastAsia="en-GB"/>
          <w:rPrChange w:id="189" w:author="Nitin Verma" w:date="2014-04-07T00:14:00Z">
            <w:rPr>
              <w:rFonts w:ascii="Arial" w:eastAsia="Times New Roman" w:hAnsi="Arial" w:cs="Arial"/>
              <w:sz w:val="24"/>
              <w:szCs w:val="24"/>
              <w:lang w:eastAsia="en-GB"/>
            </w:rPr>
          </w:rPrChange>
        </w:rPr>
      </w:pPr>
      <w:r w:rsidRPr="0040742F">
        <w:rPr>
          <w:rFonts w:ascii="Arial" w:eastAsia="Times New Roman" w:hAnsi="Arial" w:cs="Arial"/>
          <w:strike/>
          <w:sz w:val="24"/>
          <w:szCs w:val="24"/>
          <w:lang w:eastAsia="en-GB"/>
          <w:rPrChange w:id="190" w:author="Nitin Verma" w:date="2014-04-07T00:14:00Z">
            <w:rPr>
              <w:rFonts w:ascii="Arial" w:eastAsia="Times New Roman" w:hAnsi="Arial" w:cs="Arial"/>
              <w:sz w:val="24"/>
              <w:szCs w:val="24"/>
              <w:lang w:eastAsia="en-GB"/>
            </w:rPr>
          </w:rPrChange>
        </w:rPr>
        <w:t>6. Has a Risk Assessment been carried out in the last 12 months?</w:t>
      </w:r>
    </w:p>
    <w:p w:rsidR="008904CA" w:rsidRPr="0040742F" w:rsidRDefault="008904CA" w:rsidP="008904CA">
      <w:pPr>
        <w:spacing w:after="0" w:line="240" w:lineRule="auto"/>
        <w:ind w:left="720"/>
        <w:rPr>
          <w:rFonts w:ascii="Arial" w:eastAsia="Times New Roman" w:hAnsi="Arial" w:cs="Arial"/>
          <w:i/>
          <w:iCs/>
          <w:strike/>
          <w:sz w:val="24"/>
          <w:szCs w:val="24"/>
          <w:lang w:eastAsia="en-GB"/>
          <w:rPrChange w:id="191" w:author="Nitin Verma" w:date="2014-04-07T00:14:00Z">
            <w:rPr>
              <w:rFonts w:ascii="Arial" w:eastAsia="Times New Roman" w:hAnsi="Arial" w:cs="Arial"/>
              <w:i/>
              <w:iCs/>
              <w:sz w:val="24"/>
              <w:szCs w:val="24"/>
              <w:lang w:eastAsia="en-GB"/>
            </w:rPr>
          </w:rPrChange>
        </w:rPr>
      </w:pPr>
      <w:proofErr w:type="gramStart"/>
      <w:r w:rsidRPr="0040742F">
        <w:rPr>
          <w:rFonts w:ascii="Arial" w:eastAsia="Times New Roman" w:hAnsi="Arial" w:cs="Arial"/>
          <w:i/>
          <w:iCs/>
          <w:strike/>
          <w:sz w:val="24"/>
          <w:szCs w:val="24"/>
          <w:lang w:eastAsia="en-GB"/>
          <w:rPrChange w:id="192" w:author="Nitin Verma" w:date="2014-04-07T00:14:00Z">
            <w:rPr>
              <w:rFonts w:ascii="Arial" w:eastAsia="Times New Roman" w:hAnsi="Arial" w:cs="Arial"/>
              <w:i/>
              <w:iCs/>
              <w:sz w:val="24"/>
              <w:szCs w:val="24"/>
              <w:lang w:eastAsia="en-GB"/>
            </w:rPr>
          </w:rPrChange>
        </w:rPr>
        <w:t>if</w:t>
      </w:r>
      <w:proofErr w:type="gramEnd"/>
      <w:r w:rsidRPr="0040742F">
        <w:rPr>
          <w:rFonts w:ascii="Arial" w:eastAsia="Times New Roman" w:hAnsi="Arial" w:cs="Arial"/>
          <w:i/>
          <w:iCs/>
          <w:strike/>
          <w:sz w:val="24"/>
          <w:szCs w:val="24"/>
          <w:lang w:eastAsia="en-GB"/>
          <w:rPrChange w:id="193" w:author="Nitin Verma" w:date="2014-04-07T00:14:00Z">
            <w:rPr>
              <w:rFonts w:ascii="Arial" w:eastAsia="Times New Roman" w:hAnsi="Arial" w:cs="Arial"/>
              <w:i/>
              <w:iCs/>
              <w:sz w:val="24"/>
              <w:szCs w:val="24"/>
              <w:lang w:eastAsia="en-GB"/>
            </w:rPr>
          </w:rPrChange>
        </w:rPr>
        <w:t xml:space="preserve"> yes, </w:t>
      </w:r>
      <w:bookmarkStart w:id="194" w:name="OLE_LINK76"/>
      <w:bookmarkStart w:id="195" w:name="OLE_LINK77"/>
      <w:r w:rsidRPr="0040742F">
        <w:rPr>
          <w:rFonts w:ascii="Arial" w:eastAsia="Times New Roman" w:hAnsi="Arial" w:cs="Arial"/>
          <w:i/>
          <w:iCs/>
          <w:strike/>
          <w:sz w:val="24"/>
          <w:szCs w:val="24"/>
          <w:lang w:eastAsia="en-GB"/>
          <w:rPrChange w:id="196" w:author="Nitin Verma" w:date="2014-04-07T00:14:00Z">
            <w:rPr>
              <w:rFonts w:ascii="Arial" w:eastAsia="Times New Roman" w:hAnsi="Arial" w:cs="Arial"/>
              <w:i/>
              <w:iCs/>
              <w:sz w:val="24"/>
              <w:szCs w:val="24"/>
              <w:lang w:eastAsia="en-GB"/>
            </w:rPr>
          </w:rPrChange>
        </w:rPr>
        <w:t>provide enclose a copy of the risk assessme</w:t>
      </w:r>
      <w:bookmarkStart w:id="197" w:name="OLE_LINK7"/>
      <w:bookmarkStart w:id="198" w:name="OLE_LINK8"/>
      <w:r w:rsidRPr="0040742F">
        <w:rPr>
          <w:rFonts w:ascii="Arial" w:eastAsia="Times New Roman" w:hAnsi="Arial" w:cs="Arial"/>
          <w:i/>
          <w:iCs/>
          <w:strike/>
          <w:sz w:val="24"/>
          <w:szCs w:val="24"/>
          <w:lang w:eastAsia="en-GB"/>
          <w:rPrChange w:id="199" w:author="Nitin Verma" w:date="2014-04-07T00:14:00Z">
            <w:rPr>
              <w:rFonts w:ascii="Arial" w:eastAsia="Times New Roman" w:hAnsi="Arial" w:cs="Arial"/>
              <w:i/>
              <w:iCs/>
              <w:sz w:val="24"/>
              <w:szCs w:val="24"/>
              <w:lang w:eastAsia="en-GB"/>
            </w:rPr>
          </w:rPrChange>
        </w:rPr>
        <w:t>nt</w:t>
      </w:r>
      <w:bookmarkEnd w:id="194"/>
      <w:bookmarkEnd w:id="195"/>
      <w:bookmarkEnd w:id="197"/>
      <w:bookmarkEnd w:id="198"/>
    </w:p>
    <w:p w:rsidR="008904CA" w:rsidRPr="0040742F" w:rsidRDefault="008904CA" w:rsidP="008904CA">
      <w:pPr>
        <w:spacing w:after="0" w:line="240" w:lineRule="auto"/>
        <w:ind w:left="720"/>
        <w:rPr>
          <w:rFonts w:ascii="Arial" w:eastAsia="Times New Roman" w:hAnsi="Arial" w:cs="Arial"/>
          <w:i/>
          <w:iCs/>
          <w:strike/>
          <w:sz w:val="24"/>
          <w:szCs w:val="24"/>
          <w:lang w:eastAsia="en-GB"/>
          <w:rPrChange w:id="200" w:author="Nitin Verma" w:date="2014-04-07T00:14:00Z">
            <w:rPr>
              <w:rFonts w:ascii="Arial" w:eastAsia="Times New Roman" w:hAnsi="Arial" w:cs="Arial"/>
              <w:i/>
              <w:iCs/>
              <w:sz w:val="24"/>
              <w:szCs w:val="24"/>
              <w:lang w:eastAsia="en-GB"/>
            </w:rPr>
          </w:rPrChange>
        </w:rPr>
      </w:pPr>
    </w:p>
    <w:p w:rsidR="008904CA" w:rsidRPr="0040742F" w:rsidRDefault="008904CA" w:rsidP="008904CA">
      <w:pPr>
        <w:spacing w:after="0" w:line="240" w:lineRule="auto"/>
        <w:ind w:left="720"/>
        <w:rPr>
          <w:rFonts w:ascii="Arial" w:eastAsia="Times New Roman" w:hAnsi="Arial" w:cs="Arial"/>
          <w:i/>
          <w:iCs/>
          <w:strike/>
          <w:sz w:val="24"/>
          <w:szCs w:val="24"/>
          <w:lang w:eastAsia="en-GB"/>
          <w:rPrChange w:id="201" w:author="Nitin Verma" w:date="2014-04-07T00:14:00Z">
            <w:rPr>
              <w:rFonts w:ascii="Arial" w:eastAsia="Times New Roman" w:hAnsi="Arial" w:cs="Arial"/>
              <w:i/>
              <w:iCs/>
              <w:sz w:val="24"/>
              <w:szCs w:val="24"/>
              <w:lang w:eastAsia="en-GB"/>
            </w:rPr>
          </w:rPrChange>
        </w:rPr>
      </w:pPr>
      <w:bookmarkStart w:id="202" w:name="OLE_LINK78"/>
      <w:bookmarkStart w:id="203" w:name="OLE_LINK79"/>
      <w:r w:rsidRPr="0040742F">
        <w:rPr>
          <w:rFonts w:ascii="Arial" w:eastAsia="Times New Roman" w:hAnsi="Arial" w:cs="Arial"/>
          <w:i/>
          <w:iCs/>
          <w:strike/>
          <w:sz w:val="24"/>
          <w:szCs w:val="24"/>
          <w:lang w:eastAsia="en-GB"/>
          <w:rPrChange w:id="204" w:author="Nitin Verma" w:date="2014-04-07T00:14:00Z">
            <w:rPr>
              <w:rFonts w:ascii="Arial" w:eastAsia="Times New Roman" w:hAnsi="Arial" w:cs="Arial"/>
              <w:i/>
              <w:iCs/>
              <w:sz w:val="24"/>
              <w:szCs w:val="24"/>
              <w:lang w:eastAsia="en-GB"/>
            </w:rPr>
          </w:rPrChange>
        </w:rPr>
        <w:t>Please note: We are unable to accept referrals without a Risk Assessment that is less than 12 months old</w:t>
      </w:r>
      <w:bookmarkEnd w:id="202"/>
      <w:bookmarkEnd w:id="203"/>
      <w:r w:rsidRPr="0040742F">
        <w:rPr>
          <w:rFonts w:ascii="Arial" w:eastAsia="Times New Roman" w:hAnsi="Arial" w:cs="Arial"/>
          <w:i/>
          <w:iCs/>
          <w:strike/>
          <w:sz w:val="24"/>
          <w:szCs w:val="24"/>
          <w:lang w:eastAsia="en-GB"/>
          <w:rPrChange w:id="205" w:author="Nitin Verma" w:date="2014-04-07T00:14:00Z">
            <w:rPr>
              <w:rFonts w:ascii="Arial" w:eastAsia="Times New Roman" w:hAnsi="Arial" w:cs="Arial"/>
              <w:i/>
              <w:iCs/>
              <w:sz w:val="24"/>
              <w:szCs w:val="24"/>
              <w:lang w:eastAsia="en-GB"/>
            </w:rPr>
          </w:rPrChange>
        </w:rPr>
        <w:t>.</w:t>
      </w:r>
    </w:p>
    <w:p w:rsidR="008904CA" w:rsidRPr="0040742F" w:rsidRDefault="008904CA" w:rsidP="008904CA">
      <w:pPr>
        <w:spacing w:after="0" w:line="240" w:lineRule="auto"/>
        <w:ind w:left="720"/>
        <w:rPr>
          <w:rFonts w:ascii="Arial" w:eastAsia="Times New Roman" w:hAnsi="Arial" w:cs="Arial"/>
          <w:strike/>
          <w:sz w:val="24"/>
          <w:szCs w:val="24"/>
          <w:lang w:eastAsia="en-GB"/>
          <w:rPrChange w:id="206" w:author="Nitin Verma" w:date="2014-04-07T00:14:00Z">
            <w:rPr>
              <w:rFonts w:ascii="Arial" w:eastAsia="Times New Roman" w:hAnsi="Arial" w:cs="Arial"/>
              <w:sz w:val="24"/>
              <w:szCs w:val="24"/>
              <w:lang w:eastAsia="en-GB"/>
            </w:rPr>
          </w:rPrChange>
        </w:rPr>
      </w:pPr>
    </w:p>
    <w:p w:rsidR="009A295C" w:rsidRPr="0040742F" w:rsidRDefault="009A295C" w:rsidP="008904CA">
      <w:pPr>
        <w:pStyle w:val="NoSpacing"/>
        <w:ind w:left="720"/>
        <w:rPr>
          <w:rFonts w:ascii="Arial" w:eastAsia="Times New Roman" w:hAnsi="Arial" w:cs="Arial"/>
          <w:i/>
          <w:iCs/>
          <w:strike/>
          <w:sz w:val="24"/>
          <w:szCs w:val="24"/>
          <w:lang w:eastAsia="en-GB"/>
          <w:rPrChange w:id="207" w:author="Nitin Verma" w:date="2014-04-07T00:14:00Z">
            <w:rPr>
              <w:rFonts w:ascii="Arial" w:eastAsia="Times New Roman" w:hAnsi="Arial" w:cs="Arial"/>
              <w:i/>
              <w:iCs/>
              <w:sz w:val="24"/>
              <w:szCs w:val="24"/>
              <w:lang w:eastAsia="en-GB"/>
            </w:rPr>
          </w:rPrChange>
        </w:rPr>
      </w:pPr>
      <w:bookmarkStart w:id="208" w:name="OLE_LINK80"/>
      <w:bookmarkStart w:id="209" w:name="OLE_LINK81"/>
      <w:bookmarkStart w:id="210" w:name="OLE_LINK82"/>
      <w:r w:rsidRPr="0040742F">
        <w:rPr>
          <w:rFonts w:ascii="Arial" w:eastAsia="Times New Roman" w:hAnsi="Arial" w:cs="Arial"/>
          <w:i/>
          <w:iCs/>
          <w:strike/>
          <w:sz w:val="24"/>
          <w:szCs w:val="24"/>
          <w:lang w:eastAsia="en-GB"/>
          <w:rPrChange w:id="211" w:author="Nitin Verma" w:date="2014-04-07T00:14:00Z">
            <w:rPr>
              <w:rFonts w:ascii="Arial" w:eastAsia="Times New Roman" w:hAnsi="Arial" w:cs="Arial"/>
              <w:i/>
              <w:iCs/>
              <w:sz w:val="24"/>
              <w:szCs w:val="24"/>
              <w:lang w:eastAsia="en-GB"/>
            </w:rPr>
          </w:rPrChange>
        </w:rPr>
        <w:t>Supplementary documents can be submitted to</w:t>
      </w:r>
      <w:r w:rsidR="00CB508E" w:rsidRPr="0040742F">
        <w:rPr>
          <w:rFonts w:ascii="Arial" w:eastAsia="Times New Roman" w:hAnsi="Arial" w:cs="Arial"/>
          <w:i/>
          <w:iCs/>
          <w:strike/>
          <w:sz w:val="24"/>
          <w:szCs w:val="24"/>
          <w:lang w:eastAsia="en-GB"/>
          <w:rPrChange w:id="212" w:author="Nitin Verma" w:date="2014-04-07T00:14:00Z">
            <w:rPr>
              <w:rFonts w:ascii="Arial" w:eastAsia="Times New Roman" w:hAnsi="Arial" w:cs="Arial"/>
              <w:i/>
              <w:iCs/>
              <w:sz w:val="24"/>
              <w:szCs w:val="24"/>
              <w:lang w:eastAsia="en-GB"/>
            </w:rPr>
          </w:rPrChange>
        </w:rPr>
        <w:t>:</w:t>
      </w:r>
    </w:p>
    <w:p w:rsidR="009A295C" w:rsidRPr="0040742F" w:rsidRDefault="009A295C" w:rsidP="008904CA">
      <w:pPr>
        <w:pStyle w:val="NoSpacing"/>
        <w:ind w:left="720"/>
        <w:rPr>
          <w:rFonts w:ascii="Arial" w:eastAsia="Times New Roman" w:hAnsi="Arial" w:cs="Arial"/>
          <w:i/>
          <w:iCs/>
          <w:strike/>
          <w:sz w:val="24"/>
          <w:szCs w:val="24"/>
          <w:lang w:eastAsia="en-GB"/>
          <w:rPrChange w:id="213" w:author="Nitin Verma" w:date="2014-04-07T00:14:00Z">
            <w:rPr>
              <w:rFonts w:ascii="Arial" w:eastAsia="Times New Roman" w:hAnsi="Arial" w:cs="Arial"/>
              <w:i/>
              <w:iCs/>
              <w:sz w:val="24"/>
              <w:szCs w:val="24"/>
              <w:lang w:eastAsia="en-GB"/>
            </w:rPr>
          </w:rPrChange>
        </w:rPr>
      </w:pPr>
      <w:bookmarkStart w:id="214" w:name="OLE_LINK83"/>
      <w:bookmarkStart w:id="215" w:name="OLE_LINK84"/>
      <w:bookmarkEnd w:id="208"/>
      <w:bookmarkEnd w:id="209"/>
      <w:bookmarkEnd w:id="210"/>
      <w:r w:rsidRPr="0040742F">
        <w:rPr>
          <w:rFonts w:ascii="Arial" w:eastAsia="Times New Roman" w:hAnsi="Arial" w:cs="Arial"/>
          <w:i/>
          <w:iCs/>
          <w:strike/>
          <w:sz w:val="24"/>
          <w:szCs w:val="24"/>
          <w:lang w:eastAsia="en-GB"/>
          <w:rPrChange w:id="216" w:author="Nitin Verma" w:date="2014-04-07T00:14:00Z">
            <w:rPr>
              <w:rFonts w:ascii="Arial" w:eastAsia="Times New Roman" w:hAnsi="Arial" w:cs="Arial"/>
              <w:i/>
              <w:iCs/>
              <w:sz w:val="24"/>
              <w:szCs w:val="24"/>
              <w:lang w:eastAsia="en-GB"/>
            </w:rPr>
          </w:rPrChange>
        </w:rPr>
        <w:t xml:space="preserve">Email: </w:t>
      </w:r>
      <w:r w:rsidR="00EC1356" w:rsidRPr="0040742F">
        <w:rPr>
          <w:strike/>
          <w:rPrChange w:id="217" w:author="Nitin Verma" w:date="2014-04-07T00:14:00Z">
            <w:rPr>
              <w:rStyle w:val="Hyperlink"/>
              <w:rFonts w:ascii="Arial" w:eastAsia="Times New Roman" w:hAnsi="Arial" w:cs="Arial"/>
              <w:i/>
              <w:iCs/>
              <w:sz w:val="24"/>
              <w:szCs w:val="24"/>
              <w:lang w:eastAsia="en-GB"/>
            </w:rPr>
          </w:rPrChange>
        </w:rPr>
        <w:fldChar w:fldCharType="begin"/>
      </w:r>
      <w:r w:rsidR="00EC1356" w:rsidRPr="0040742F">
        <w:rPr>
          <w:strike/>
          <w:rPrChange w:id="218" w:author="Nitin Verma" w:date="2014-04-07T00:14:00Z">
            <w:rPr/>
          </w:rPrChange>
        </w:rPr>
        <w:instrText xml:space="preserve"> HYPERLINK "mailto:referrals@smartlondon.org.uk" </w:instrText>
      </w:r>
      <w:r w:rsidR="00EC1356" w:rsidRPr="0040742F">
        <w:rPr>
          <w:strike/>
          <w:rPrChange w:id="219" w:author="Nitin Verma" w:date="2014-04-07T00:14:00Z">
            <w:rPr>
              <w:rStyle w:val="Hyperlink"/>
              <w:rFonts w:ascii="Arial" w:eastAsia="Times New Roman" w:hAnsi="Arial" w:cs="Arial"/>
              <w:i/>
              <w:iCs/>
              <w:sz w:val="24"/>
              <w:szCs w:val="24"/>
              <w:lang w:eastAsia="en-GB"/>
            </w:rPr>
          </w:rPrChange>
        </w:rPr>
        <w:fldChar w:fldCharType="separate"/>
      </w:r>
      <w:r w:rsidRPr="0040742F">
        <w:rPr>
          <w:rStyle w:val="Hyperlink"/>
          <w:rFonts w:ascii="Arial" w:eastAsia="Times New Roman" w:hAnsi="Arial" w:cs="Arial"/>
          <w:i/>
          <w:iCs/>
          <w:strike/>
          <w:sz w:val="24"/>
          <w:szCs w:val="24"/>
          <w:lang w:eastAsia="en-GB"/>
          <w:rPrChange w:id="220" w:author="Nitin Verma" w:date="2014-04-07T00:14:00Z">
            <w:rPr>
              <w:rStyle w:val="Hyperlink"/>
              <w:rFonts w:ascii="Arial" w:eastAsia="Times New Roman" w:hAnsi="Arial" w:cs="Arial"/>
              <w:i/>
              <w:iCs/>
              <w:sz w:val="24"/>
              <w:szCs w:val="24"/>
              <w:lang w:eastAsia="en-GB"/>
            </w:rPr>
          </w:rPrChange>
        </w:rPr>
        <w:t>referrals@smartlondon.org.uk</w:t>
      </w:r>
      <w:r w:rsidR="00EC1356" w:rsidRPr="0040742F">
        <w:rPr>
          <w:rStyle w:val="Hyperlink"/>
          <w:rFonts w:ascii="Arial" w:eastAsia="Times New Roman" w:hAnsi="Arial" w:cs="Arial"/>
          <w:i/>
          <w:iCs/>
          <w:strike/>
          <w:sz w:val="24"/>
          <w:szCs w:val="24"/>
          <w:lang w:eastAsia="en-GB"/>
          <w:rPrChange w:id="221" w:author="Nitin Verma" w:date="2014-04-07T00:14:00Z">
            <w:rPr>
              <w:rStyle w:val="Hyperlink"/>
              <w:rFonts w:ascii="Arial" w:eastAsia="Times New Roman" w:hAnsi="Arial" w:cs="Arial"/>
              <w:i/>
              <w:iCs/>
              <w:sz w:val="24"/>
              <w:szCs w:val="24"/>
              <w:lang w:eastAsia="en-GB"/>
            </w:rPr>
          </w:rPrChange>
        </w:rPr>
        <w:fldChar w:fldCharType="end"/>
      </w:r>
    </w:p>
    <w:p w:rsidR="009A295C" w:rsidRPr="0040742F" w:rsidRDefault="009A295C" w:rsidP="008904CA">
      <w:pPr>
        <w:pStyle w:val="NoSpacing"/>
        <w:ind w:left="720"/>
        <w:rPr>
          <w:rFonts w:ascii="Arial" w:eastAsia="Times New Roman" w:hAnsi="Arial" w:cs="Arial"/>
          <w:i/>
          <w:iCs/>
          <w:strike/>
          <w:sz w:val="24"/>
          <w:szCs w:val="24"/>
          <w:lang w:eastAsia="en-GB"/>
          <w:rPrChange w:id="222" w:author="Nitin Verma" w:date="2014-04-07T00:14:00Z">
            <w:rPr>
              <w:rFonts w:ascii="Arial" w:eastAsia="Times New Roman" w:hAnsi="Arial" w:cs="Arial"/>
              <w:i/>
              <w:iCs/>
              <w:sz w:val="24"/>
              <w:szCs w:val="24"/>
              <w:lang w:eastAsia="en-GB"/>
            </w:rPr>
          </w:rPrChange>
        </w:rPr>
      </w:pPr>
      <w:bookmarkStart w:id="223" w:name="OLE_LINK9"/>
      <w:bookmarkStart w:id="224" w:name="OLE_LINK10"/>
      <w:bookmarkStart w:id="225" w:name="OLE_LINK11"/>
      <w:bookmarkStart w:id="226" w:name="OLE_LINK85"/>
      <w:bookmarkStart w:id="227" w:name="OLE_LINK86"/>
      <w:bookmarkEnd w:id="214"/>
      <w:bookmarkEnd w:id="215"/>
      <w:r w:rsidRPr="0040742F">
        <w:rPr>
          <w:rFonts w:ascii="Arial" w:eastAsia="Times New Roman" w:hAnsi="Arial" w:cs="Arial"/>
          <w:i/>
          <w:iCs/>
          <w:strike/>
          <w:sz w:val="24"/>
          <w:szCs w:val="24"/>
          <w:lang w:eastAsia="en-GB"/>
          <w:rPrChange w:id="228" w:author="Nitin Verma" w:date="2014-04-07T00:14:00Z">
            <w:rPr>
              <w:rFonts w:ascii="Arial" w:eastAsia="Times New Roman" w:hAnsi="Arial" w:cs="Arial"/>
              <w:i/>
              <w:iCs/>
              <w:sz w:val="24"/>
              <w:szCs w:val="24"/>
              <w:lang w:eastAsia="en-GB"/>
            </w:rPr>
          </w:rPrChange>
        </w:rPr>
        <w:t>F</w:t>
      </w:r>
      <w:bookmarkEnd w:id="223"/>
      <w:bookmarkEnd w:id="224"/>
      <w:bookmarkEnd w:id="225"/>
      <w:r w:rsidRPr="0040742F">
        <w:rPr>
          <w:rFonts w:ascii="Arial" w:eastAsia="Times New Roman" w:hAnsi="Arial" w:cs="Arial"/>
          <w:i/>
          <w:iCs/>
          <w:strike/>
          <w:sz w:val="24"/>
          <w:szCs w:val="24"/>
          <w:lang w:eastAsia="en-GB"/>
          <w:rPrChange w:id="229" w:author="Nitin Verma" w:date="2014-04-07T00:14:00Z">
            <w:rPr>
              <w:rFonts w:ascii="Arial" w:eastAsia="Times New Roman" w:hAnsi="Arial" w:cs="Arial"/>
              <w:i/>
              <w:iCs/>
              <w:sz w:val="24"/>
              <w:szCs w:val="24"/>
              <w:lang w:eastAsia="en-GB"/>
            </w:rPr>
          </w:rPrChange>
        </w:rPr>
        <w:t>ax: 020 7376 7892</w:t>
      </w:r>
    </w:p>
    <w:p w:rsidR="009A295C" w:rsidRPr="0040742F" w:rsidRDefault="00CB508E" w:rsidP="008904CA">
      <w:pPr>
        <w:pStyle w:val="NoSpacing"/>
        <w:ind w:left="720"/>
        <w:rPr>
          <w:rFonts w:ascii="Arial" w:eastAsia="Times New Roman" w:hAnsi="Arial" w:cs="Arial"/>
          <w:i/>
          <w:iCs/>
          <w:strike/>
          <w:sz w:val="24"/>
          <w:szCs w:val="24"/>
          <w:lang w:eastAsia="en-GB"/>
          <w:rPrChange w:id="230" w:author="Nitin Verma" w:date="2014-04-07T00:14:00Z">
            <w:rPr>
              <w:rFonts w:ascii="Arial" w:eastAsia="Times New Roman" w:hAnsi="Arial" w:cs="Arial"/>
              <w:i/>
              <w:iCs/>
              <w:sz w:val="24"/>
              <w:szCs w:val="24"/>
              <w:lang w:eastAsia="en-GB"/>
            </w:rPr>
          </w:rPrChange>
        </w:rPr>
      </w:pPr>
      <w:bookmarkStart w:id="231" w:name="OLE_LINK87"/>
      <w:bookmarkStart w:id="232" w:name="OLE_LINK88"/>
      <w:bookmarkEnd w:id="226"/>
      <w:bookmarkEnd w:id="227"/>
      <w:r w:rsidRPr="0040742F">
        <w:rPr>
          <w:rFonts w:ascii="Arial" w:eastAsia="Times New Roman" w:hAnsi="Arial" w:cs="Arial"/>
          <w:i/>
          <w:iCs/>
          <w:strike/>
          <w:sz w:val="24"/>
          <w:szCs w:val="24"/>
          <w:lang w:eastAsia="en-GB"/>
          <w:rPrChange w:id="233" w:author="Nitin Verma" w:date="2014-04-07T00:14:00Z">
            <w:rPr>
              <w:rFonts w:ascii="Arial" w:eastAsia="Times New Roman" w:hAnsi="Arial" w:cs="Arial"/>
              <w:i/>
              <w:iCs/>
              <w:sz w:val="24"/>
              <w:szCs w:val="24"/>
              <w:lang w:eastAsia="en-GB"/>
            </w:rPr>
          </w:rPrChange>
        </w:rPr>
        <w:t xml:space="preserve">Post: SMART, </w:t>
      </w:r>
      <w:proofErr w:type="gramStart"/>
      <w:r w:rsidRPr="0040742F">
        <w:rPr>
          <w:rFonts w:ascii="Arial" w:eastAsia="Times New Roman" w:hAnsi="Arial" w:cs="Arial"/>
          <w:i/>
          <w:iCs/>
          <w:strike/>
          <w:sz w:val="24"/>
          <w:szCs w:val="24"/>
          <w:lang w:eastAsia="en-GB"/>
          <w:rPrChange w:id="234" w:author="Nitin Verma" w:date="2014-04-07T00:14:00Z">
            <w:rPr>
              <w:rFonts w:ascii="Arial" w:eastAsia="Times New Roman" w:hAnsi="Arial" w:cs="Arial"/>
              <w:i/>
              <w:iCs/>
              <w:sz w:val="24"/>
              <w:szCs w:val="24"/>
              <w:lang w:eastAsia="en-GB"/>
            </w:rPr>
          </w:rPrChange>
        </w:rPr>
        <w:t>The</w:t>
      </w:r>
      <w:proofErr w:type="gramEnd"/>
      <w:r w:rsidRPr="0040742F">
        <w:rPr>
          <w:rFonts w:ascii="Arial" w:eastAsia="Times New Roman" w:hAnsi="Arial" w:cs="Arial"/>
          <w:i/>
          <w:iCs/>
          <w:strike/>
          <w:sz w:val="24"/>
          <w:szCs w:val="24"/>
          <w:lang w:eastAsia="en-GB"/>
          <w:rPrChange w:id="235" w:author="Nitin Verma" w:date="2014-04-07T00:14:00Z">
            <w:rPr>
              <w:rFonts w:ascii="Arial" w:eastAsia="Times New Roman" w:hAnsi="Arial" w:cs="Arial"/>
              <w:i/>
              <w:iCs/>
              <w:sz w:val="24"/>
              <w:szCs w:val="24"/>
              <w:lang w:eastAsia="en-GB"/>
            </w:rPr>
          </w:rPrChange>
        </w:rPr>
        <w:t xml:space="preserve"> Basement, 15 Gertrude Street, London, SW10 0JN</w:t>
      </w:r>
    </w:p>
    <w:bookmarkEnd w:id="231"/>
    <w:bookmarkEnd w:id="232"/>
    <w:p w:rsidR="00CB508E" w:rsidRPr="00D72A0A" w:rsidRDefault="00CB508E" w:rsidP="006F28BF">
      <w:pPr>
        <w:pStyle w:val="NoSpacing"/>
        <w:rPr>
          <w:rFonts w:ascii="Arial" w:hAnsi="Arial" w:cs="Arial"/>
        </w:rPr>
      </w:pPr>
    </w:p>
    <w:p w:rsidR="00883311" w:rsidRPr="008B1236" w:rsidRDefault="00883311" w:rsidP="00883311">
      <w:pPr>
        <w:pStyle w:val="NoSpacing"/>
        <w:rPr>
          <w:rFonts w:ascii="Arial" w:hAnsi="Arial" w:cs="Arial"/>
          <w:strike/>
          <w:rPrChange w:id="236" w:author="Nitin Verma" w:date="2014-04-08T22:53:00Z">
            <w:rPr>
              <w:rFonts w:ascii="Arial" w:hAnsi="Arial" w:cs="Arial"/>
            </w:rPr>
          </w:rPrChange>
        </w:rPr>
      </w:pPr>
      <w:commentRangeStart w:id="237"/>
      <w:r w:rsidRPr="008B1236">
        <w:rPr>
          <w:rFonts w:ascii="Arial" w:hAnsi="Arial" w:cs="Arial"/>
          <w:strike/>
          <w:rPrChange w:id="238" w:author="Nitin Verma" w:date="2014-04-08T22:53:00Z">
            <w:rPr>
              <w:rFonts w:ascii="Arial" w:hAnsi="Arial" w:cs="Arial"/>
            </w:rPr>
          </w:rPrChange>
        </w:rPr>
        <w:t>- Also, can you change to tick boxes to a drop-down menu with Yes and No, and make their completion ‘required’?</w:t>
      </w:r>
      <w:commentRangeEnd w:id="237"/>
      <w:r w:rsidR="0040742F" w:rsidRPr="008B1236">
        <w:rPr>
          <w:rStyle w:val="CommentReference"/>
          <w:strike/>
          <w:rPrChange w:id="239" w:author="Nitin Verma" w:date="2014-04-08T22:53:00Z">
            <w:rPr>
              <w:rStyle w:val="CommentReference"/>
            </w:rPr>
          </w:rPrChange>
        </w:rPr>
        <w:commentReference w:id="237"/>
      </w:r>
    </w:p>
    <w:p w:rsidR="008904CA" w:rsidRPr="00D72A0A" w:rsidRDefault="008904CA" w:rsidP="006F28BF">
      <w:pPr>
        <w:pStyle w:val="NoSpacing"/>
        <w:rPr>
          <w:rFonts w:ascii="Arial" w:hAnsi="Arial" w:cs="Arial"/>
        </w:rPr>
      </w:pPr>
    </w:p>
    <w:p w:rsidR="009A295C" w:rsidRPr="000B47A4" w:rsidRDefault="008904CA" w:rsidP="008904CA">
      <w:pPr>
        <w:pStyle w:val="NoSpacing"/>
        <w:rPr>
          <w:rFonts w:ascii="Arial" w:hAnsi="Arial" w:cs="Arial"/>
          <w:strike/>
          <w:rPrChange w:id="240" w:author="Nitin Verma" w:date="2014-04-15T22:08:00Z">
            <w:rPr>
              <w:rFonts w:ascii="Arial" w:hAnsi="Arial" w:cs="Arial"/>
            </w:rPr>
          </w:rPrChange>
        </w:rPr>
      </w:pPr>
      <w:commentRangeStart w:id="241"/>
      <w:r w:rsidRPr="000B47A4">
        <w:rPr>
          <w:rFonts w:ascii="Arial" w:hAnsi="Arial" w:cs="Arial"/>
          <w:strike/>
          <w:rPrChange w:id="242" w:author="Nitin Verma" w:date="2014-04-15T22:08:00Z">
            <w:rPr>
              <w:rFonts w:ascii="Arial" w:hAnsi="Arial" w:cs="Arial"/>
            </w:rPr>
          </w:rPrChange>
        </w:rPr>
        <w:t xml:space="preserve">- </w:t>
      </w:r>
      <w:r w:rsidR="00984380" w:rsidRPr="000B47A4">
        <w:rPr>
          <w:rFonts w:ascii="Arial" w:hAnsi="Arial" w:cs="Arial"/>
          <w:strike/>
          <w:rPrChange w:id="243" w:author="Nitin Verma" w:date="2014-04-15T22:08:00Z">
            <w:rPr>
              <w:rFonts w:ascii="Arial" w:hAnsi="Arial" w:cs="Arial"/>
            </w:rPr>
          </w:rPrChange>
        </w:rPr>
        <w:t>I</w:t>
      </w:r>
      <w:r w:rsidRPr="000B47A4">
        <w:rPr>
          <w:rFonts w:ascii="Arial" w:hAnsi="Arial" w:cs="Arial"/>
          <w:strike/>
          <w:rPrChange w:id="244" w:author="Nitin Verma" w:date="2014-04-15T22:08:00Z">
            <w:rPr>
              <w:rFonts w:ascii="Arial" w:hAnsi="Arial" w:cs="Arial"/>
            </w:rPr>
          </w:rPrChange>
        </w:rPr>
        <w:t>s there a way of attaching a file(s) to this section of the form?</w:t>
      </w:r>
      <w:r w:rsidR="009C550A" w:rsidRPr="000B47A4">
        <w:rPr>
          <w:rFonts w:ascii="Arial" w:hAnsi="Arial" w:cs="Arial"/>
          <w:strike/>
          <w:rPrChange w:id="245" w:author="Nitin Verma" w:date="2014-04-15T22:08:00Z">
            <w:rPr>
              <w:rFonts w:ascii="Arial" w:hAnsi="Arial" w:cs="Arial"/>
            </w:rPr>
          </w:rPrChange>
        </w:rPr>
        <w:t xml:space="preserve"> Risk Assessments and CPA documents usually come in .doc or .pdf formats.</w:t>
      </w:r>
      <w:r w:rsidR="006501DD" w:rsidRPr="000B47A4">
        <w:rPr>
          <w:rFonts w:ascii="Arial" w:hAnsi="Arial" w:cs="Arial"/>
          <w:strike/>
          <w:rPrChange w:id="246" w:author="Nitin Verma" w:date="2014-04-15T22:08:00Z">
            <w:rPr>
              <w:rFonts w:ascii="Arial" w:hAnsi="Arial" w:cs="Arial"/>
            </w:rPr>
          </w:rPrChange>
        </w:rPr>
        <w:t xml:space="preserve"> </w:t>
      </w:r>
      <w:r w:rsidR="00837B1B" w:rsidRPr="000B47A4">
        <w:rPr>
          <w:rFonts w:ascii="Arial" w:hAnsi="Arial" w:cs="Arial"/>
          <w:strike/>
          <w:rPrChange w:id="247" w:author="Nitin Verma" w:date="2014-04-15T22:08:00Z">
            <w:rPr>
              <w:rFonts w:ascii="Arial" w:hAnsi="Arial" w:cs="Arial"/>
            </w:rPr>
          </w:rPrChange>
        </w:rPr>
        <w:t xml:space="preserve">Ideally referrers would attach these documents and we would get them by email. </w:t>
      </w:r>
      <w:commentRangeEnd w:id="241"/>
      <w:r w:rsidR="00660F52" w:rsidRPr="000B47A4">
        <w:rPr>
          <w:rStyle w:val="CommentReference"/>
          <w:strike/>
          <w:rPrChange w:id="248" w:author="Nitin Verma" w:date="2014-04-15T22:08:00Z">
            <w:rPr>
              <w:rStyle w:val="CommentReference"/>
            </w:rPr>
          </w:rPrChange>
        </w:rPr>
        <w:commentReference w:id="241"/>
      </w:r>
    </w:p>
    <w:p w:rsidR="00984380" w:rsidRDefault="00984380" w:rsidP="006F28BF">
      <w:pPr>
        <w:pStyle w:val="NoSpacing"/>
        <w:rPr>
          <w:rFonts w:ascii="Arial" w:hAnsi="Arial" w:cs="Arial"/>
        </w:rPr>
      </w:pPr>
    </w:p>
    <w:p w:rsidR="00883311" w:rsidRDefault="00883311" w:rsidP="006F28BF">
      <w:pPr>
        <w:pStyle w:val="NoSpacing"/>
        <w:rPr>
          <w:rFonts w:ascii="Arial" w:hAnsi="Arial" w:cs="Arial"/>
        </w:rPr>
      </w:pPr>
    </w:p>
    <w:p w:rsidR="00883311" w:rsidRPr="00883311" w:rsidRDefault="00883311" w:rsidP="00883311">
      <w:pPr>
        <w:pStyle w:val="NoSpacing"/>
        <w:rPr>
          <w:rFonts w:ascii="Arial" w:hAnsi="Arial" w:cs="Arial"/>
          <w:u w:val="single"/>
        </w:rPr>
      </w:pPr>
      <w:r w:rsidRPr="00883311">
        <w:rPr>
          <w:rFonts w:ascii="Arial" w:hAnsi="Arial" w:cs="Arial"/>
          <w:u w:val="single"/>
        </w:rPr>
        <w:t>You and SMART</w:t>
      </w:r>
    </w:p>
    <w:p w:rsidR="00883311" w:rsidRPr="00D72A0A" w:rsidRDefault="00883311" w:rsidP="006F28BF">
      <w:pPr>
        <w:pStyle w:val="NoSpacing"/>
        <w:rPr>
          <w:rFonts w:ascii="Arial" w:hAnsi="Arial" w:cs="Arial"/>
        </w:rPr>
      </w:pPr>
    </w:p>
    <w:p w:rsidR="00883311" w:rsidRPr="005472A7" w:rsidRDefault="00883311" w:rsidP="006F28BF">
      <w:pPr>
        <w:pStyle w:val="NoSpacing"/>
        <w:rPr>
          <w:rFonts w:ascii="Arial" w:hAnsi="Arial" w:cs="Arial"/>
          <w:strike/>
          <w:rPrChange w:id="249" w:author="Nitin Verma" w:date="2014-04-07T00:37:00Z">
            <w:rPr>
              <w:rFonts w:ascii="Arial" w:hAnsi="Arial" w:cs="Arial"/>
            </w:rPr>
          </w:rPrChange>
        </w:rPr>
      </w:pPr>
      <w:r w:rsidRPr="005472A7">
        <w:rPr>
          <w:rFonts w:ascii="Arial" w:hAnsi="Arial" w:cs="Arial"/>
          <w:strike/>
          <w:rPrChange w:id="250" w:author="Nitin Verma" w:date="2014-04-07T00:37:00Z">
            <w:rPr>
              <w:rFonts w:ascii="Arial" w:hAnsi="Arial" w:cs="Arial"/>
            </w:rPr>
          </w:rPrChange>
        </w:rPr>
        <w:t>-Add new paragraph at top of box: “</w:t>
      </w:r>
      <w:bookmarkStart w:id="251" w:name="OLE_LINK89"/>
      <w:bookmarkStart w:id="252" w:name="OLE_LINK90"/>
      <w:r w:rsidRPr="005472A7">
        <w:rPr>
          <w:rFonts w:ascii="Arial" w:hAnsi="Arial" w:cs="Arial"/>
          <w:strike/>
          <w:rPrChange w:id="253" w:author="Nitin Verma" w:date="2014-04-07T00:37:00Z">
            <w:rPr>
              <w:rFonts w:ascii="Arial" w:hAnsi="Arial" w:cs="Arial"/>
            </w:rPr>
          </w:rPrChange>
        </w:rPr>
        <w:t>If you are completing this without your client/patient being present, please leave it blank. We will complete this box during the induction</w:t>
      </w:r>
      <w:bookmarkEnd w:id="251"/>
      <w:bookmarkEnd w:id="252"/>
      <w:r w:rsidRPr="005472A7">
        <w:rPr>
          <w:rFonts w:ascii="Arial" w:hAnsi="Arial" w:cs="Arial"/>
          <w:strike/>
          <w:rPrChange w:id="254" w:author="Nitin Verma" w:date="2014-04-07T00:37:00Z">
            <w:rPr>
              <w:rFonts w:ascii="Arial" w:hAnsi="Arial" w:cs="Arial"/>
            </w:rPr>
          </w:rPrChange>
        </w:rPr>
        <w:t>.</w:t>
      </w:r>
    </w:p>
    <w:p w:rsidR="00883311" w:rsidRPr="005472A7" w:rsidRDefault="00883311" w:rsidP="006F28BF">
      <w:pPr>
        <w:pStyle w:val="NoSpacing"/>
        <w:rPr>
          <w:rFonts w:ascii="Arial" w:hAnsi="Arial" w:cs="Arial"/>
          <w:strike/>
          <w:rPrChange w:id="255" w:author="Nitin Verma" w:date="2014-04-07T00:37:00Z">
            <w:rPr>
              <w:rFonts w:ascii="Arial" w:hAnsi="Arial" w:cs="Arial"/>
            </w:rPr>
          </w:rPrChange>
        </w:rPr>
      </w:pPr>
    </w:p>
    <w:p w:rsidR="006F28BF" w:rsidRPr="005472A7" w:rsidRDefault="009C550A" w:rsidP="006F28BF">
      <w:pPr>
        <w:pStyle w:val="NoSpacing"/>
        <w:rPr>
          <w:rStyle w:val="control-label"/>
          <w:rFonts w:ascii="Arial" w:hAnsi="Arial" w:cs="Arial"/>
          <w:strike/>
          <w:rPrChange w:id="256" w:author="Nitin Verma" w:date="2014-04-07T00:37:00Z">
            <w:rPr>
              <w:rStyle w:val="control-label"/>
              <w:rFonts w:ascii="Arial" w:hAnsi="Arial" w:cs="Arial"/>
            </w:rPr>
          </w:rPrChange>
        </w:rPr>
      </w:pPr>
      <w:r w:rsidRPr="005472A7">
        <w:rPr>
          <w:rFonts w:ascii="Arial" w:hAnsi="Arial" w:cs="Arial"/>
          <w:strike/>
          <w:rPrChange w:id="257" w:author="Nitin Verma" w:date="2014-04-07T00:37:00Z">
            <w:rPr>
              <w:rFonts w:ascii="Arial" w:hAnsi="Arial" w:cs="Arial"/>
            </w:rPr>
          </w:rPrChange>
        </w:rPr>
        <w:t xml:space="preserve">- </w:t>
      </w:r>
      <w:r w:rsidR="00883311" w:rsidRPr="005472A7">
        <w:rPr>
          <w:rFonts w:ascii="Arial" w:hAnsi="Arial" w:cs="Arial"/>
          <w:strike/>
          <w:rPrChange w:id="258" w:author="Nitin Verma" w:date="2014-04-07T00:37:00Z">
            <w:rPr>
              <w:rFonts w:ascii="Arial" w:hAnsi="Arial" w:cs="Arial"/>
            </w:rPr>
          </w:rPrChange>
        </w:rPr>
        <w:t>C</w:t>
      </w:r>
      <w:r w:rsidRPr="005472A7">
        <w:rPr>
          <w:rFonts w:ascii="Arial" w:hAnsi="Arial" w:cs="Arial"/>
          <w:strike/>
          <w:rPrChange w:id="259" w:author="Nitin Verma" w:date="2014-04-07T00:37:00Z">
            <w:rPr>
              <w:rFonts w:ascii="Arial" w:hAnsi="Arial" w:cs="Arial"/>
            </w:rPr>
          </w:rPrChange>
        </w:rPr>
        <w:t>hange the first question from ‘</w:t>
      </w:r>
      <w:r w:rsidRPr="005472A7">
        <w:rPr>
          <w:rStyle w:val="control-label"/>
          <w:rFonts w:ascii="Arial" w:hAnsi="Arial" w:cs="Arial"/>
          <w:i/>
          <w:strike/>
          <w:rPrChange w:id="260" w:author="Nitin Verma" w:date="2014-04-07T00:37:00Z">
            <w:rPr>
              <w:rStyle w:val="control-label"/>
              <w:rFonts w:ascii="Arial" w:hAnsi="Arial" w:cs="Arial"/>
              <w:i/>
            </w:rPr>
          </w:rPrChange>
        </w:rPr>
        <w:t>What are your main reasons for wanting to be referred to SMART?</w:t>
      </w:r>
      <w:r w:rsidRPr="005472A7">
        <w:rPr>
          <w:rStyle w:val="control-label"/>
          <w:rFonts w:ascii="Arial" w:hAnsi="Arial" w:cs="Arial"/>
          <w:strike/>
          <w:rPrChange w:id="261" w:author="Nitin Verma" w:date="2014-04-07T00:37:00Z">
            <w:rPr>
              <w:rStyle w:val="control-label"/>
              <w:rFonts w:ascii="Arial" w:hAnsi="Arial" w:cs="Arial"/>
            </w:rPr>
          </w:rPrChange>
        </w:rPr>
        <w:t>’ to ‘</w:t>
      </w:r>
      <w:bookmarkStart w:id="262" w:name="OLE_LINK91"/>
      <w:bookmarkStart w:id="263" w:name="OLE_LINK92"/>
      <w:r w:rsidRPr="005472A7">
        <w:rPr>
          <w:rStyle w:val="control-label"/>
          <w:rFonts w:ascii="Arial" w:hAnsi="Arial" w:cs="Arial"/>
          <w:i/>
          <w:strike/>
          <w:rPrChange w:id="264" w:author="Nitin Verma" w:date="2014-04-07T00:37:00Z">
            <w:rPr>
              <w:rStyle w:val="control-label"/>
              <w:rFonts w:ascii="Arial" w:hAnsi="Arial" w:cs="Arial"/>
              <w:i/>
            </w:rPr>
          </w:rPrChange>
        </w:rPr>
        <w:t>Why do you want to join SMART?</w:t>
      </w:r>
      <w:bookmarkEnd w:id="262"/>
      <w:bookmarkEnd w:id="263"/>
      <w:r w:rsidRPr="005472A7">
        <w:rPr>
          <w:rStyle w:val="control-label"/>
          <w:rFonts w:ascii="Arial" w:hAnsi="Arial" w:cs="Arial"/>
          <w:i/>
          <w:strike/>
          <w:rPrChange w:id="265" w:author="Nitin Verma" w:date="2014-04-07T00:37:00Z">
            <w:rPr>
              <w:rStyle w:val="control-label"/>
              <w:rFonts w:ascii="Arial" w:hAnsi="Arial" w:cs="Arial"/>
              <w:i/>
            </w:rPr>
          </w:rPrChange>
        </w:rPr>
        <w:t>’</w:t>
      </w:r>
      <w:r w:rsidRPr="005472A7">
        <w:rPr>
          <w:rStyle w:val="control-label"/>
          <w:rFonts w:ascii="Arial" w:hAnsi="Arial" w:cs="Arial"/>
          <w:strike/>
          <w:rPrChange w:id="266" w:author="Nitin Verma" w:date="2014-04-07T00:37:00Z">
            <w:rPr>
              <w:rStyle w:val="control-label"/>
              <w:rFonts w:ascii="Arial" w:hAnsi="Arial" w:cs="Arial"/>
            </w:rPr>
          </w:rPrChange>
        </w:rPr>
        <w:t xml:space="preserve"> </w:t>
      </w:r>
    </w:p>
    <w:p w:rsidR="00EF4683" w:rsidRPr="00D72A0A" w:rsidRDefault="00EF4683" w:rsidP="006F28BF">
      <w:pPr>
        <w:pStyle w:val="NoSpacing"/>
        <w:rPr>
          <w:rStyle w:val="control-label"/>
          <w:rFonts w:ascii="Arial" w:hAnsi="Arial" w:cs="Arial"/>
        </w:rPr>
      </w:pPr>
    </w:p>
    <w:p w:rsidR="00EF4683" w:rsidRPr="00ED7E82" w:rsidRDefault="00EF4683" w:rsidP="006F28BF">
      <w:pPr>
        <w:pStyle w:val="NoSpacing"/>
        <w:rPr>
          <w:rStyle w:val="control-label"/>
          <w:rFonts w:ascii="Arial" w:hAnsi="Arial" w:cs="Arial"/>
          <w:strike/>
          <w:rPrChange w:id="267" w:author="Nitin Verma" w:date="2014-04-08T22:24:00Z">
            <w:rPr>
              <w:rStyle w:val="control-label"/>
              <w:rFonts w:ascii="Arial" w:hAnsi="Arial" w:cs="Arial"/>
            </w:rPr>
          </w:rPrChange>
        </w:rPr>
      </w:pPr>
      <w:r w:rsidRPr="00ED7E82">
        <w:rPr>
          <w:rStyle w:val="control-label"/>
          <w:rFonts w:ascii="Arial" w:hAnsi="Arial" w:cs="Arial"/>
          <w:strike/>
          <w:rPrChange w:id="268" w:author="Nitin Verma" w:date="2014-04-08T22:24:00Z">
            <w:rPr>
              <w:rStyle w:val="control-label"/>
              <w:rFonts w:ascii="Arial" w:hAnsi="Arial" w:cs="Arial"/>
            </w:rPr>
          </w:rPrChange>
        </w:rPr>
        <w:t>- Please replace the checkboxes with drop down menu with ‘Yes’ and ‘No’ options for the ‘</w:t>
      </w:r>
      <w:r w:rsidRPr="00ED7E82">
        <w:rPr>
          <w:rFonts w:ascii="Arial" w:hAnsi="Arial" w:cs="Arial"/>
          <w:i/>
          <w:strike/>
          <w:rPrChange w:id="269" w:author="Nitin Verma" w:date="2014-04-08T22:24:00Z">
            <w:rPr>
              <w:rFonts w:ascii="Arial" w:hAnsi="Arial" w:cs="Arial"/>
              <w:i/>
            </w:rPr>
          </w:rPrChange>
        </w:rPr>
        <w:t>Are you planning to return to employment at some stage?</w:t>
      </w:r>
      <w:r w:rsidRPr="00ED7E82">
        <w:rPr>
          <w:rStyle w:val="control-label"/>
          <w:rFonts w:ascii="Arial" w:hAnsi="Arial" w:cs="Arial"/>
          <w:strike/>
          <w:rPrChange w:id="270" w:author="Nitin Verma" w:date="2014-04-08T22:24:00Z">
            <w:rPr>
              <w:rStyle w:val="control-label"/>
              <w:rFonts w:ascii="Arial" w:hAnsi="Arial" w:cs="Arial"/>
            </w:rPr>
          </w:rPrChange>
        </w:rPr>
        <w:t>’ and ‘</w:t>
      </w:r>
      <w:r w:rsidRPr="00ED7E82">
        <w:rPr>
          <w:rFonts w:ascii="Arial" w:hAnsi="Arial" w:cs="Arial"/>
          <w:i/>
          <w:strike/>
          <w:rPrChange w:id="271" w:author="Nitin Verma" w:date="2014-04-08T22:24:00Z">
            <w:rPr>
              <w:rFonts w:ascii="Arial" w:hAnsi="Arial" w:cs="Arial"/>
              <w:i/>
            </w:rPr>
          </w:rPrChange>
        </w:rPr>
        <w:t>Are you interested in doing some sort of training or study?</w:t>
      </w:r>
      <w:r w:rsidRPr="00ED7E82">
        <w:rPr>
          <w:rStyle w:val="control-label"/>
          <w:rFonts w:ascii="Arial" w:hAnsi="Arial" w:cs="Arial"/>
          <w:strike/>
          <w:rPrChange w:id="272" w:author="Nitin Verma" w:date="2014-04-08T22:24:00Z">
            <w:rPr>
              <w:rStyle w:val="control-label"/>
              <w:rFonts w:ascii="Arial" w:hAnsi="Arial" w:cs="Arial"/>
            </w:rPr>
          </w:rPrChange>
        </w:rPr>
        <w:t>’</w:t>
      </w:r>
    </w:p>
    <w:p w:rsidR="009C550A" w:rsidRDefault="009C550A" w:rsidP="006F28BF">
      <w:pPr>
        <w:pStyle w:val="NoSpacing"/>
        <w:rPr>
          <w:rStyle w:val="control-label"/>
          <w:rFonts w:ascii="Arial" w:hAnsi="Arial" w:cs="Arial"/>
        </w:rPr>
      </w:pPr>
    </w:p>
    <w:p w:rsidR="00883311" w:rsidRDefault="00883311" w:rsidP="006F28BF">
      <w:pPr>
        <w:pStyle w:val="NoSpacing"/>
        <w:rPr>
          <w:rStyle w:val="control-label"/>
          <w:rFonts w:ascii="Arial" w:hAnsi="Arial" w:cs="Arial"/>
        </w:rPr>
      </w:pPr>
    </w:p>
    <w:p w:rsidR="00883311" w:rsidRDefault="00883311" w:rsidP="006F28BF">
      <w:pPr>
        <w:pStyle w:val="NoSpacing"/>
        <w:rPr>
          <w:rStyle w:val="control-label"/>
          <w:rFonts w:ascii="Arial" w:hAnsi="Arial" w:cs="Arial"/>
          <w:u w:val="single"/>
        </w:rPr>
      </w:pPr>
      <w:r w:rsidRPr="00883311">
        <w:rPr>
          <w:rStyle w:val="control-label"/>
          <w:rFonts w:ascii="Arial" w:hAnsi="Arial" w:cs="Arial"/>
          <w:u w:val="single"/>
        </w:rPr>
        <w:t>GP Referrals</w:t>
      </w:r>
    </w:p>
    <w:p w:rsidR="00883311" w:rsidRPr="00883311" w:rsidRDefault="00883311" w:rsidP="006F28BF">
      <w:pPr>
        <w:pStyle w:val="NoSpacing"/>
        <w:rPr>
          <w:rStyle w:val="control-label"/>
          <w:rFonts w:ascii="Arial" w:hAnsi="Arial" w:cs="Arial"/>
          <w:u w:val="single"/>
        </w:rPr>
      </w:pPr>
    </w:p>
    <w:p w:rsidR="009C550A" w:rsidRPr="00E33C5F" w:rsidRDefault="009C550A" w:rsidP="006F28BF">
      <w:pPr>
        <w:pStyle w:val="NoSpacing"/>
        <w:rPr>
          <w:rStyle w:val="control-label"/>
          <w:rFonts w:ascii="Arial" w:hAnsi="Arial" w:cs="Arial"/>
          <w:strike/>
          <w:rPrChange w:id="273" w:author="Nitin Verma" w:date="2014-04-07T00:38:00Z">
            <w:rPr>
              <w:rStyle w:val="control-label"/>
              <w:rFonts w:ascii="Arial" w:hAnsi="Arial" w:cs="Arial"/>
            </w:rPr>
          </w:rPrChange>
        </w:rPr>
      </w:pPr>
      <w:r w:rsidRPr="00E33C5F">
        <w:rPr>
          <w:rStyle w:val="control-label"/>
          <w:rFonts w:ascii="Arial" w:hAnsi="Arial" w:cs="Arial"/>
          <w:strike/>
          <w:rPrChange w:id="274" w:author="Nitin Verma" w:date="2014-04-07T00:38:00Z">
            <w:rPr>
              <w:rStyle w:val="control-label"/>
              <w:rFonts w:ascii="Arial" w:hAnsi="Arial" w:cs="Arial"/>
            </w:rPr>
          </w:rPrChange>
        </w:rPr>
        <w:t xml:space="preserve">-Please remove the </w:t>
      </w:r>
      <w:bookmarkStart w:id="275" w:name="OLE_LINK36"/>
      <w:bookmarkStart w:id="276" w:name="OLE_LINK37"/>
      <w:r w:rsidRPr="00E33C5F">
        <w:rPr>
          <w:rStyle w:val="control-label"/>
          <w:rFonts w:ascii="Arial" w:hAnsi="Arial" w:cs="Arial"/>
          <w:strike/>
          <w:rPrChange w:id="277" w:author="Nitin Verma" w:date="2014-04-07T00:38:00Z">
            <w:rPr>
              <w:rStyle w:val="control-label"/>
              <w:rFonts w:ascii="Arial" w:hAnsi="Arial" w:cs="Arial"/>
            </w:rPr>
          </w:rPrChange>
        </w:rPr>
        <w:t xml:space="preserve">GP Referrals </w:t>
      </w:r>
      <w:bookmarkEnd w:id="275"/>
      <w:bookmarkEnd w:id="276"/>
      <w:r w:rsidRPr="00E33C5F">
        <w:rPr>
          <w:rStyle w:val="control-label"/>
          <w:rFonts w:ascii="Arial" w:hAnsi="Arial" w:cs="Arial"/>
          <w:strike/>
          <w:rPrChange w:id="278" w:author="Nitin Verma" w:date="2014-04-07T00:38:00Z">
            <w:rPr>
              <w:rStyle w:val="control-label"/>
              <w:rFonts w:ascii="Arial" w:hAnsi="Arial" w:cs="Arial"/>
            </w:rPr>
          </w:rPrChange>
        </w:rPr>
        <w:t>section. There has been a change to our referral process that means we can no longer accept GP referrals.</w:t>
      </w:r>
    </w:p>
    <w:p w:rsidR="009C550A" w:rsidRDefault="009C550A" w:rsidP="006F28BF">
      <w:pPr>
        <w:pStyle w:val="NoSpacing"/>
        <w:rPr>
          <w:rStyle w:val="control-label"/>
          <w:rFonts w:ascii="Arial" w:hAnsi="Arial" w:cs="Arial"/>
        </w:rPr>
      </w:pPr>
    </w:p>
    <w:p w:rsidR="00883311" w:rsidRDefault="00883311" w:rsidP="006F28BF">
      <w:pPr>
        <w:pStyle w:val="NoSpacing"/>
        <w:rPr>
          <w:rStyle w:val="control-label"/>
          <w:rFonts w:ascii="Arial" w:hAnsi="Arial" w:cs="Arial"/>
        </w:rPr>
      </w:pPr>
    </w:p>
    <w:p w:rsidR="00883311" w:rsidRPr="00E12406" w:rsidRDefault="00883311" w:rsidP="006F28BF">
      <w:pPr>
        <w:pStyle w:val="NoSpacing"/>
        <w:rPr>
          <w:rStyle w:val="control-label"/>
          <w:rFonts w:ascii="Arial" w:hAnsi="Arial" w:cs="Arial"/>
          <w:strike/>
          <w:u w:val="single"/>
          <w:rPrChange w:id="279" w:author="Nitin Verma" w:date="2014-04-08T21:49:00Z">
            <w:rPr>
              <w:rStyle w:val="control-label"/>
              <w:rFonts w:ascii="Arial" w:hAnsi="Arial" w:cs="Arial"/>
              <w:u w:val="single"/>
            </w:rPr>
          </w:rPrChange>
        </w:rPr>
      </w:pPr>
      <w:r w:rsidRPr="00E12406">
        <w:rPr>
          <w:rStyle w:val="control-label"/>
          <w:rFonts w:ascii="Arial" w:hAnsi="Arial" w:cs="Arial"/>
          <w:strike/>
          <w:u w:val="single"/>
          <w:rPrChange w:id="280" w:author="Nitin Verma" w:date="2014-04-08T21:49:00Z">
            <w:rPr>
              <w:rStyle w:val="control-label"/>
              <w:rFonts w:ascii="Arial" w:hAnsi="Arial" w:cs="Arial"/>
              <w:u w:val="single"/>
            </w:rPr>
          </w:rPrChange>
        </w:rPr>
        <w:t>Monitoring Information</w:t>
      </w:r>
    </w:p>
    <w:p w:rsidR="00715472" w:rsidRPr="00E12406" w:rsidRDefault="004E0698" w:rsidP="006F28BF">
      <w:pPr>
        <w:pStyle w:val="NoSpacing"/>
        <w:rPr>
          <w:rStyle w:val="control-label"/>
          <w:rFonts w:ascii="Arial" w:hAnsi="Arial" w:cs="Arial"/>
          <w:strike/>
          <w:rPrChange w:id="281" w:author="Nitin Verma" w:date="2014-04-08T21:49:00Z">
            <w:rPr>
              <w:rStyle w:val="control-label"/>
              <w:rFonts w:ascii="Arial" w:hAnsi="Arial" w:cs="Arial"/>
            </w:rPr>
          </w:rPrChange>
        </w:rPr>
      </w:pPr>
      <w:r w:rsidRPr="00E12406">
        <w:rPr>
          <w:rStyle w:val="control-label"/>
          <w:rFonts w:ascii="Arial" w:hAnsi="Arial" w:cs="Arial"/>
          <w:strike/>
          <w:rPrChange w:id="282" w:author="Nitin Verma" w:date="2014-04-08T21:49:00Z">
            <w:rPr>
              <w:rStyle w:val="control-label"/>
              <w:rFonts w:ascii="Arial" w:hAnsi="Arial" w:cs="Arial"/>
            </w:rPr>
          </w:rPrChange>
        </w:rPr>
        <w:t>-</w:t>
      </w:r>
      <w:r w:rsidR="00883311" w:rsidRPr="00E12406">
        <w:rPr>
          <w:rStyle w:val="control-label"/>
          <w:rFonts w:ascii="Arial" w:hAnsi="Arial" w:cs="Arial"/>
          <w:strike/>
          <w:rPrChange w:id="283" w:author="Nitin Verma" w:date="2014-04-08T21:49:00Z">
            <w:rPr>
              <w:rStyle w:val="control-label"/>
              <w:rFonts w:ascii="Arial" w:hAnsi="Arial" w:cs="Arial"/>
            </w:rPr>
          </w:rPrChange>
        </w:rPr>
        <w:t>C</w:t>
      </w:r>
      <w:r w:rsidR="00715472" w:rsidRPr="00E12406">
        <w:rPr>
          <w:rStyle w:val="control-label"/>
          <w:rFonts w:ascii="Arial" w:hAnsi="Arial" w:cs="Arial"/>
          <w:strike/>
          <w:rPrChange w:id="284" w:author="Nitin Verma" w:date="2014-04-08T21:49:00Z">
            <w:rPr>
              <w:rStyle w:val="control-label"/>
              <w:rFonts w:ascii="Arial" w:hAnsi="Arial" w:cs="Arial"/>
            </w:rPr>
          </w:rPrChange>
        </w:rPr>
        <w:t xml:space="preserve">ould you add the following options to the ‘Ethnic origin’ drop down menu, with the bold type as section headers than can’t be chosen? If this is not possible please just leave them off the list. </w:t>
      </w:r>
    </w:p>
    <w:p w:rsidR="00715472" w:rsidRPr="00E12406" w:rsidRDefault="00715472" w:rsidP="006F28BF">
      <w:pPr>
        <w:pStyle w:val="NoSpacing"/>
        <w:rPr>
          <w:rStyle w:val="control-label"/>
          <w:rFonts w:ascii="Arial" w:hAnsi="Arial" w:cs="Arial"/>
          <w:strike/>
          <w:rPrChange w:id="285" w:author="Nitin Verma" w:date="2014-04-08T21:49:00Z">
            <w:rPr>
              <w:rStyle w:val="control-label"/>
              <w:rFonts w:ascii="Arial" w:hAnsi="Arial" w:cs="Arial"/>
            </w:rPr>
          </w:rPrChange>
        </w:rPr>
      </w:pPr>
    </w:p>
    <w:p w:rsidR="004E0698" w:rsidRPr="00E12406" w:rsidRDefault="004E0698" w:rsidP="004E0698">
      <w:pPr>
        <w:pStyle w:val="NoSpacing"/>
        <w:rPr>
          <w:rFonts w:ascii="Arial" w:hAnsi="Arial" w:cs="Arial"/>
          <w:b/>
          <w:strike/>
          <w:rPrChange w:id="286" w:author="Nitin Verma" w:date="2014-04-08T21:49:00Z">
            <w:rPr>
              <w:rFonts w:ascii="Arial" w:hAnsi="Arial" w:cs="Arial"/>
              <w:b/>
            </w:rPr>
          </w:rPrChange>
        </w:rPr>
      </w:pPr>
      <w:r w:rsidRPr="00E12406">
        <w:rPr>
          <w:rFonts w:ascii="Arial" w:hAnsi="Arial" w:cs="Arial"/>
          <w:b/>
          <w:strike/>
          <w:rPrChange w:id="287" w:author="Nitin Verma" w:date="2014-04-08T21:49:00Z">
            <w:rPr>
              <w:rFonts w:ascii="Arial" w:hAnsi="Arial" w:cs="Arial"/>
              <w:b/>
            </w:rPr>
          </w:rPrChange>
        </w:rPr>
        <w:t>White</w:t>
      </w:r>
    </w:p>
    <w:p w:rsidR="004E0698" w:rsidRPr="00E12406" w:rsidRDefault="004E0698" w:rsidP="004E0698">
      <w:pPr>
        <w:pStyle w:val="NoSpacing"/>
        <w:rPr>
          <w:rFonts w:ascii="Arial" w:hAnsi="Arial" w:cs="Arial"/>
          <w:strike/>
          <w:rPrChange w:id="288" w:author="Nitin Verma" w:date="2014-04-08T21:49:00Z">
            <w:rPr>
              <w:rFonts w:ascii="Arial" w:hAnsi="Arial" w:cs="Arial"/>
            </w:rPr>
          </w:rPrChange>
        </w:rPr>
      </w:pPr>
      <w:r w:rsidRPr="00E12406">
        <w:rPr>
          <w:rFonts w:ascii="Arial" w:hAnsi="Arial" w:cs="Arial"/>
          <w:strike/>
          <w:rPrChange w:id="289" w:author="Nitin Verma" w:date="2014-04-08T21:49:00Z">
            <w:rPr>
              <w:rFonts w:ascii="Arial" w:hAnsi="Arial" w:cs="Arial"/>
            </w:rPr>
          </w:rPrChange>
        </w:rPr>
        <w:t>British</w:t>
      </w:r>
    </w:p>
    <w:p w:rsidR="004E0698" w:rsidRPr="00E12406" w:rsidRDefault="004E0698" w:rsidP="004E0698">
      <w:pPr>
        <w:pStyle w:val="NoSpacing"/>
        <w:rPr>
          <w:rFonts w:ascii="Arial" w:hAnsi="Arial" w:cs="Arial"/>
          <w:strike/>
          <w:rPrChange w:id="290" w:author="Nitin Verma" w:date="2014-04-08T21:49:00Z">
            <w:rPr>
              <w:rFonts w:ascii="Arial" w:hAnsi="Arial" w:cs="Arial"/>
            </w:rPr>
          </w:rPrChange>
        </w:rPr>
      </w:pPr>
      <w:r w:rsidRPr="00E12406">
        <w:rPr>
          <w:rFonts w:ascii="Arial" w:hAnsi="Arial" w:cs="Arial"/>
          <w:strike/>
          <w:rPrChange w:id="291" w:author="Nitin Verma" w:date="2014-04-08T21:49:00Z">
            <w:rPr>
              <w:rFonts w:ascii="Arial" w:hAnsi="Arial" w:cs="Arial"/>
            </w:rPr>
          </w:rPrChange>
        </w:rPr>
        <w:t>Irish</w:t>
      </w:r>
    </w:p>
    <w:p w:rsidR="004E0698" w:rsidRPr="00E12406" w:rsidRDefault="004E0698" w:rsidP="004E0698">
      <w:pPr>
        <w:pStyle w:val="NoSpacing"/>
        <w:rPr>
          <w:rFonts w:ascii="Arial" w:hAnsi="Arial" w:cs="Arial"/>
          <w:strike/>
          <w:rPrChange w:id="292" w:author="Nitin Verma" w:date="2014-04-08T21:49:00Z">
            <w:rPr>
              <w:rFonts w:ascii="Arial" w:hAnsi="Arial" w:cs="Arial"/>
            </w:rPr>
          </w:rPrChange>
        </w:rPr>
      </w:pPr>
      <w:r w:rsidRPr="00E12406">
        <w:rPr>
          <w:rFonts w:ascii="Arial" w:hAnsi="Arial" w:cs="Arial"/>
          <w:strike/>
          <w:rPrChange w:id="293" w:author="Nitin Verma" w:date="2014-04-08T21:49:00Z">
            <w:rPr>
              <w:rFonts w:ascii="Arial" w:hAnsi="Arial" w:cs="Arial"/>
            </w:rPr>
          </w:rPrChange>
        </w:rPr>
        <w:t>Gypsy or Irish Traveller</w:t>
      </w:r>
    </w:p>
    <w:p w:rsidR="004E0698" w:rsidRPr="00E12406" w:rsidRDefault="004E0698" w:rsidP="004E0698">
      <w:pPr>
        <w:pStyle w:val="NoSpacing"/>
        <w:rPr>
          <w:rFonts w:ascii="Arial" w:hAnsi="Arial" w:cs="Arial"/>
          <w:strike/>
          <w:rPrChange w:id="294" w:author="Nitin Verma" w:date="2014-04-08T21:49:00Z">
            <w:rPr>
              <w:rFonts w:ascii="Arial" w:hAnsi="Arial" w:cs="Arial"/>
            </w:rPr>
          </w:rPrChange>
        </w:rPr>
      </w:pPr>
      <w:r w:rsidRPr="00E12406">
        <w:rPr>
          <w:rFonts w:ascii="Arial" w:hAnsi="Arial" w:cs="Arial"/>
          <w:strike/>
          <w:rPrChange w:id="295" w:author="Nitin Verma" w:date="2014-04-08T21:49:00Z">
            <w:rPr>
              <w:rFonts w:ascii="Arial" w:hAnsi="Arial" w:cs="Arial"/>
            </w:rPr>
          </w:rPrChange>
        </w:rPr>
        <w:t>Other White Background</w:t>
      </w:r>
    </w:p>
    <w:p w:rsidR="004E0698" w:rsidRPr="00E12406" w:rsidRDefault="004E0698" w:rsidP="004E0698">
      <w:pPr>
        <w:pStyle w:val="NoSpacing"/>
        <w:rPr>
          <w:rFonts w:ascii="Arial" w:hAnsi="Arial" w:cs="Arial"/>
          <w:b/>
          <w:strike/>
          <w:rPrChange w:id="296" w:author="Nitin Verma" w:date="2014-04-08T21:49:00Z">
            <w:rPr>
              <w:rFonts w:ascii="Arial" w:hAnsi="Arial" w:cs="Arial"/>
              <w:b/>
            </w:rPr>
          </w:rPrChange>
        </w:rPr>
      </w:pPr>
      <w:r w:rsidRPr="00E12406">
        <w:rPr>
          <w:rFonts w:ascii="Arial" w:hAnsi="Arial" w:cs="Arial"/>
          <w:b/>
          <w:strike/>
          <w:rPrChange w:id="297" w:author="Nitin Verma" w:date="2014-04-08T21:49:00Z">
            <w:rPr>
              <w:rFonts w:ascii="Arial" w:hAnsi="Arial" w:cs="Arial"/>
              <w:b/>
            </w:rPr>
          </w:rPrChange>
        </w:rPr>
        <w:t>Black / African / Caribbean / Black British</w:t>
      </w:r>
    </w:p>
    <w:p w:rsidR="004E0698" w:rsidRPr="00E12406" w:rsidRDefault="004E0698" w:rsidP="004E0698">
      <w:pPr>
        <w:pStyle w:val="NoSpacing"/>
        <w:rPr>
          <w:rFonts w:ascii="Arial" w:hAnsi="Arial" w:cs="Arial"/>
          <w:strike/>
          <w:rPrChange w:id="298" w:author="Nitin Verma" w:date="2014-04-08T21:49:00Z">
            <w:rPr>
              <w:rFonts w:ascii="Arial" w:hAnsi="Arial" w:cs="Arial"/>
            </w:rPr>
          </w:rPrChange>
        </w:rPr>
      </w:pPr>
      <w:r w:rsidRPr="00E12406">
        <w:rPr>
          <w:rFonts w:ascii="Arial" w:hAnsi="Arial" w:cs="Arial"/>
          <w:strike/>
          <w:rPrChange w:id="299" w:author="Nitin Verma" w:date="2014-04-08T21:49:00Z">
            <w:rPr>
              <w:rFonts w:ascii="Arial" w:hAnsi="Arial" w:cs="Arial"/>
            </w:rPr>
          </w:rPrChange>
        </w:rPr>
        <w:t>Black British</w:t>
      </w:r>
    </w:p>
    <w:p w:rsidR="004E0698" w:rsidRPr="00E12406" w:rsidRDefault="004E0698" w:rsidP="004E0698">
      <w:pPr>
        <w:pStyle w:val="NoSpacing"/>
        <w:rPr>
          <w:rFonts w:ascii="Arial" w:hAnsi="Arial" w:cs="Arial"/>
          <w:strike/>
          <w:rPrChange w:id="300" w:author="Nitin Verma" w:date="2014-04-08T21:49:00Z">
            <w:rPr>
              <w:rFonts w:ascii="Arial" w:hAnsi="Arial" w:cs="Arial"/>
            </w:rPr>
          </w:rPrChange>
        </w:rPr>
      </w:pPr>
      <w:r w:rsidRPr="00E12406">
        <w:rPr>
          <w:rFonts w:ascii="Arial" w:hAnsi="Arial" w:cs="Arial"/>
          <w:strike/>
          <w:rPrChange w:id="301" w:author="Nitin Verma" w:date="2014-04-08T21:49:00Z">
            <w:rPr>
              <w:rFonts w:ascii="Arial" w:hAnsi="Arial" w:cs="Arial"/>
            </w:rPr>
          </w:rPrChange>
        </w:rPr>
        <w:t>African</w:t>
      </w:r>
    </w:p>
    <w:p w:rsidR="004E0698" w:rsidRPr="00E12406" w:rsidRDefault="004E0698" w:rsidP="004E0698">
      <w:pPr>
        <w:pStyle w:val="NoSpacing"/>
        <w:rPr>
          <w:rFonts w:ascii="Arial" w:hAnsi="Arial" w:cs="Arial"/>
          <w:strike/>
          <w:rPrChange w:id="302" w:author="Nitin Verma" w:date="2014-04-08T21:49:00Z">
            <w:rPr>
              <w:rFonts w:ascii="Arial" w:hAnsi="Arial" w:cs="Arial"/>
            </w:rPr>
          </w:rPrChange>
        </w:rPr>
      </w:pPr>
      <w:r w:rsidRPr="00E12406">
        <w:rPr>
          <w:rFonts w:ascii="Arial" w:hAnsi="Arial" w:cs="Arial"/>
          <w:strike/>
          <w:rPrChange w:id="303" w:author="Nitin Verma" w:date="2014-04-08T21:49:00Z">
            <w:rPr>
              <w:rFonts w:ascii="Arial" w:hAnsi="Arial" w:cs="Arial"/>
            </w:rPr>
          </w:rPrChange>
        </w:rPr>
        <w:t>Caribbean</w:t>
      </w:r>
    </w:p>
    <w:p w:rsidR="004E0698" w:rsidRPr="00E12406" w:rsidRDefault="004E0698" w:rsidP="004E0698">
      <w:pPr>
        <w:pStyle w:val="NoSpacing"/>
        <w:rPr>
          <w:rFonts w:ascii="Arial" w:hAnsi="Arial" w:cs="Arial"/>
          <w:strike/>
          <w:rPrChange w:id="304" w:author="Nitin Verma" w:date="2014-04-08T21:49:00Z">
            <w:rPr>
              <w:rFonts w:ascii="Arial" w:hAnsi="Arial" w:cs="Arial"/>
            </w:rPr>
          </w:rPrChange>
        </w:rPr>
      </w:pPr>
      <w:r w:rsidRPr="00E12406">
        <w:rPr>
          <w:rFonts w:ascii="Arial" w:hAnsi="Arial" w:cs="Arial"/>
          <w:strike/>
          <w:rPrChange w:id="305" w:author="Nitin Verma" w:date="2014-04-08T21:49:00Z">
            <w:rPr>
              <w:rFonts w:ascii="Arial" w:hAnsi="Arial" w:cs="Arial"/>
            </w:rPr>
          </w:rPrChange>
        </w:rPr>
        <w:t>Any other Black background</w:t>
      </w:r>
    </w:p>
    <w:p w:rsidR="004E0698" w:rsidRPr="00E12406" w:rsidRDefault="004E0698" w:rsidP="004E0698">
      <w:pPr>
        <w:pStyle w:val="NoSpacing"/>
        <w:rPr>
          <w:rFonts w:ascii="Arial" w:hAnsi="Arial" w:cs="Arial"/>
          <w:b/>
          <w:strike/>
          <w:rPrChange w:id="306" w:author="Nitin Verma" w:date="2014-04-08T21:49:00Z">
            <w:rPr>
              <w:rFonts w:ascii="Arial" w:hAnsi="Arial" w:cs="Arial"/>
              <w:b/>
            </w:rPr>
          </w:rPrChange>
        </w:rPr>
      </w:pPr>
      <w:r w:rsidRPr="00E12406">
        <w:rPr>
          <w:rFonts w:ascii="Arial" w:hAnsi="Arial" w:cs="Arial"/>
          <w:b/>
          <w:strike/>
          <w:rPrChange w:id="307" w:author="Nitin Verma" w:date="2014-04-08T21:49:00Z">
            <w:rPr>
              <w:rFonts w:ascii="Arial" w:hAnsi="Arial" w:cs="Arial"/>
              <w:b/>
            </w:rPr>
          </w:rPrChange>
        </w:rPr>
        <w:t>Mixed/Multiple ethnic groups</w:t>
      </w:r>
    </w:p>
    <w:p w:rsidR="004E0698" w:rsidRPr="00E12406" w:rsidRDefault="004E0698" w:rsidP="004E0698">
      <w:pPr>
        <w:pStyle w:val="NoSpacing"/>
        <w:rPr>
          <w:rFonts w:ascii="Arial" w:hAnsi="Arial" w:cs="Arial"/>
          <w:strike/>
          <w:rPrChange w:id="308" w:author="Nitin Verma" w:date="2014-04-08T21:49:00Z">
            <w:rPr>
              <w:rFonts w:ascii="Arial" w:hAnsi="Arial" w:cs="Arial"/>
            </w:rPr>
          </w:rPrChange>
        </w:rPr>
      </w:pPr>
      <w:r w:rsidRPr="00E12406">
        <w:rPr>
          <w:rFonts w:ascii="Arial" w:hAnsi="Arial" w:cs="Arial"/>
          <w:strike/>
          <w:rPrChange w:id="309" w:author="Nitin Verma" w:date="2014-04-08T21:49:00Z">
            <w:rPr>
              <w:rFonts w:ascii="Arial" w:hAnsi="Arial" w:cs="Arial"/>
            </w:rPr>
          </w:rPrChange>
        </w:rPr>
        <w:t>White and Black Caribbean</w:t>
      </w:r>
    </w:p>
    <w:p w:rsidR="004E0698" w:rsidRPr="00E12406" w:rsidRDefault="004E0698" w:rsidP="004E0698">
      <w:pPr>
        <w:pStyle w:val="NoSpacing"/>
        <w:rPr>
          <w:rFonts w:ascii="Arial" w:hAnsi="Arial" w:cs="Arial"/>
          <w:strike/>
          <w:rPrChange w:id="310" w:author="Nitin Verma" w:date="2014-04-08T21:49:00Z">
            <w:rPr>
              <w:rFonts w:ascii="Arial" w:hAnsi="Arial" w:cs="Arial"/>
            </w:rPr>
          </w:rPrChange>
        </w:rPr>
      </w:pPr>
      <w:r w:rsidRPr="00E12406">
        <w:rPr>
          <w:rFonts w:ascii="Arial" w:hAnsi="Arial" w:cs="Arial"/>
          <w:strike/>
          <w:rPrChange w:id="311" w:author="Nitin Verma" w:date="2014-04-08T21:49:00Z">
            <w:rPr>
              <w:rFonts w:ascii="Arial" w:hAnsi="Arial" w:cs="Arial"/>
            </w:rPr>
          </w:rPrChange>
        </w:rPr>
        <w:t>White and Black African</w:t>
      </w:r>
    </w:p>
    <w:p w:rsidR="004E0698" w:rsidRPr="00E12406" w:rsidRDefault="004E0698" w:rsidP="004E0698">
      <w:pPr>
        <w:pStyle w:val="NoSpacing"/>
        <w:rPr>
          <w:rFonts w:ascii="Arial" w:hAnsi="Arial" w:cs="Arial"/>
          <w:strike/>
          <w:rPrChange w:id="312" w:author="Nitin Verma" w:date="2014-04-08T21:49:00Z">
            <w:rPr>
              <w:rFonts w:ascii="Arial" w:hAnsi="Arial" w:cs="Arial"/>
            </w:rPr>
          </w:rPrChange>
        </w:rPr>
      </w:pPr>
      <w:r w:rsidRPr="00E12406">
        <w:rPr>
          <w:rFonts w:ascii="Arial" w:hAnsi="Arial" w:cs="Arial"/>
          <w:strike/>
          <w:rPrChange w:id="313" w:author="Nitin Verma" w:date="2014-04-08T21:49:00Z">
            <w:rPr>
              <w:rFonts w:ascii="Arial" w:hAnsi="Arial" w:cs="Arial"/>
            </w:rPr>
          </w:rPrChange>
        </w:rPr>
        <w:t>White and Asian</w:t>
      </w:r>
    </w:p>
    <w:p w:rsidR="004E0698" w:rsidRPr="00E12406" w:rsidRDefault="004E0698" w:rsidP="004E0698">
      <w:pPr>
        <w:pStyle w:val="NoSpacing"/>
        <w:rPr>
          <w:rFonts w:ascii="Arial" w:hAnsi="Arial" w:cs="Arial"/>
          <w:strike/>
          <w:rPrChange w:id="314" w:author="Nitin Verma" w:date="2014-04-08T21:49:00Z">
            <w:rPr>
              <w:rFonts w:ascii="Arial" w:hAnsi="Arial" w:cs="Arial"/>
            </w:rPr>
          </w:rPrChange>
        </w:rPr>
      </w:pPr>
      <w:r w:rsidRPr="00E12406">
        <w:rPr>
          <w:rFonts w:ascii="Arial" w:hAnsi="Arial" w:cs="Arial"/>
          <w:strike/>
          <w:rPrChange w:id="315" w:author="Nitin Verma" w:date="2014-04-08T21:49:00Z">
            <w:rPr>
              <w:rFonts w:ascii="Arial" w:hAnsi="Arial" w:cs="Arial"/>
            </w:rPr>
          </w:rPrChange>
        </w:rPr>
        <w:t xml:space="preserve">Any other Mixed/ Multiple ethnic </w:t>
      </w:r>
      <w:proofErr w:type="gramStart"/>
      <w:r w:rsidRPr="00E12406">
        <w:rPr>
          <w:rFonts w:ascii="Arial" w:hAnsi="Arial" w:cs="Arial"/>
          <w:strike/>
          <w:rPrChange w:id="316" w:author="Nitin Verma" w:date="2014-04-08T21:49:00Z">
            <w:rPr>
              <w:rFonts w:ascii="Arial" w:hAnsi="Arial" w:cs="Arial"/>
            </w:rPr>
          </w:rPrChange>
        </w:rPr>
        <w:t>background</w:t>
      </w:r>
      <w:proofErr w:type="gramEnd"/>
    </w:p>
    <w:p w:rsidR="004E0698" w:rsidRPr="00E12406" w:rsidRDefault="004E0698" w:rsidP="004E0698">
      <w:pPr>
        <w:pStyle w:val="NoSpacing"/>
        <w:rPr>
          <w:rFonts w:ascii="Arial" w:hAnsi="Arial" w:cs="Arial"/>
          <w:b/>
          <w:strike/>
          <w:rPrChange w:id="317" w:author="Nitin Verma" w:date="2014-04-08T21:49:00Z">
            <w:rPr>
              <w:rFonts w:ascii="Arial" w:hAnsi="Arial" w:cs="Arial"/>
              <w:b/>
            </w:rPr>
          </w:rPrChange>
        </w:rPr>
      </w:pPr>
      <w:r w:rsidRPr="00E12406">
        <w:rPr>
          <w:rFonts w:ascii="Arial" w:hAnsi="Arial" w:cs="Arial"/>
          <w:b/>
          <w:strike/>
          <w:rPrChange w:id="318" w:author="Nitin Verma" w:date="2014-04-08T21:49:00Z">
            <w:rPr>
              <w:rFonts w:ascii="Arial" w:hAnsi="Arial" w:cs="Arial"/>
              <w:b/>
            </w:rPr>
          </w:rPrChange>
        </w:rPr>
        <w:t>Asian / Asian British</w:t>
      </w:r>
    </w:p>
    <w:p w:rsidR="004E0698" w:rsidRPr="00E12406" w:rsidRDefault="004E0698" w:rsidP="004E0698">
      <w:pPr>
        <w:pStyle w:val="NoSpacing"/>
        <w:rPr>
          <w:rFonts w:ascii="Arial" w:hAnsi="Arial" w:cs="Arial"/>
          <w:strike/>
          <w:rPrChange w:id="319" w:author="Nitin Verma" w:date="2014-04-08T21:49:00Z">
            <w:rPr>
              <w:rFonts w:ascii="Arial" w:hAnsi="Arial" w:cs="Arial"/>
            </w:rPr>
          </w:rPrChange>
        </w:rPr>
      </w:pPr>
      <w:r w:rsidRPr="00E12406">
        <w:rPr>
          <w:rFonts w:ascii="Arial" w:hAnsi="Arial" w:cs="Arial"/>
          <w:strike/>
          <w:rPrChange w:id="320" w:author="Nitin Verma" w:date="2014-04-08T21:49:00Z">
            <w:rPr>
              <w:rFonts w:ascii="Arial" w:hAnsi="Arial" w:cs="Arial"/>
            </w:rPr>
          </w:rPrChange>
        </w:rPr>
        <w:t>Indian</w:t>
      </w:r>
    </w:p>
    <w:p w:rsidR="004E0698" w:rsidRPr="00E12406" w:rsidRDefault="004E0698" w:rsidP="004E0698">
      <w:pPr>
        <w:pStyle w:val="NoSpacing"/>
        <w:rPr>
          <w:rFonts w:ascii="Arial" w:hAnsi="Arial" w:cs="Arial"/>
          <w:strike/>
          <w:rPrChange w:id="321" w:author="Nitin Verma" w:date="2014-04-08T21:49:00Z">
            <w:rPr>
              <w:rFonts w:ascii="Arial" w:hAnsi="Arial" w:cs="Arial"/>
            </w:rPr>
          </w:rPrChange>
        </w:rPr>
      </w:pPr>
      <w:r w:rsidRPr="00E12406">
        <w:rPr>
          <w:rFonts w:ascii="Arial" w:hAnsi="Arial" w:cs="Arial"/>
          <w:strike/>
          <w:rPrChange w:id="322" w:author="Nitin Verma" w:date="2014-04-08T21:49:00Z">
            <w:rPr>
              <w:rFonts w:ascii="Arial" w:hAnsi="Arial" w:cs="Arial"/>
            </w:rPr>
          </w:rPrChange>
        </w:rPr>
        <w:t>Pakistani</w:t>
      </w:r>
    </w:p>
    <w:p w:rsidR="004E0698" w:rsidRPr="00E12406" w:rsidRDefault="004E0698" w:rsidP="004E0698">
      <w:pPr>
        <w:pStyle w:val="NoSpacing"/>
        <w:rPr>
          <w:rFonts w:ascii="Arial" w:hAnsi="Arial" w:cs="Arial"/>
          <w:strike/>
          <w:rPrChange w:id="323" w:author="Nitin Verma" w:date="2014-04-08T21:49:00Z">
            <w:rPr>
              <w:rFonts w:ascii="Arial" w:hAnsi="Arial" w:cs="Arial"/>
            </w:rPr>
          </w:rPrChange>
        </w:rPr>
      </w:pPr>
      <w:r w:rsidRPr="00E12406">
        <w:rPr>
          <w:rFonts w:ascii="Arial" w:hAnsi="Arial" w:cs="Arial"/>
          <w:strike/>
          <w:rPrChange w:id="324" w:author="Nitin Verma" w:date="2014-04-08T21:49:00Z">
            <w:rPr>
              <w:rFonts w:ascii="Arial" w:hAnsi="Arial" w:cs="Arial"/>
            </w:rPr>
          </w:rPrChange>
        </w:rPr>
        <w:t>Bangladeshi</w:t>
      </w:r>
    </w:p>
    <w:p w:rsidR="004E0698" w:rsidRPr="00E12406" w:rsidRDefault="004E0698" w:rsidP="004E0698">
      <w:pPr>
        <w:pStyle w:val="NoSpacing"/>
        <w:rPr>
          <w:rFonts w:ascii="Arial" w:hAnsi="Arial" w:cs="Arial"/>
          <w:strike/>
          <w:rPrChange w:id="325" w:author="Nitin Verma" w:date="2014-04-08T21:49:00Z">
            <w:rPr>
              <w:rFonts w:ascii="Arial" w:hAnsi="Arial" w:cs="Arial"/>
            </w:rPr>
          </w:rPrChange>
        </w:rPr>
      </w:pPr>
      <w:r w:rsidRPr="00E12406">
        <w:rPr>
          <w:rFonts w:ascii="Arial" w:hAnsi="Arial" w:cs="Arial"/>
          <w:strike/>
          <w:rPrChange w:id="326" w:author="Nitin Verma" w:date="2014-04-08T21:49:00Z">
            <w:rPr>
              <w:rFonts w:ascii="Arial" w:hAnsi="Arial" w:cs="Arial"/>
            </w:rPr>
          </w:rPrChange>
        </w:rPr>
        <w:t>Chinese</w:t>
      </w:r>
    </w:p>
    <w:p w:rsidR="004E0698" w:rsidRPr="00E12406" w:rsidRDefault="004E0698" w:rsidP="004E0698">
      <w:pPr>
        <w:pStyle w:val="NoSpacing"/>
        <w:rPr>
          <w:rFonts w:ascii="Arial" w:hAnsi="Arial" w:cs="Arial"/>
          <w:strike/>
          <w:rPrChange w:id="327" w:author="Nitin Verma" w:date="2014-04-08T21:49:00Z">
            <w:rPr>
              <w:rFonts w:ascii="Arial" w:hAnsi="Arial" w:cs="Arial"/>
            </w:rPr>
          </w:rPrChange>
        </w:rPr>
      </w:pPr>
      <w:r w:rsidRPr="00E12406">
        <w:rPr>
          <w:rFonts w:ascii="Arial" w:hAnsi="Arial" w:cs="Arial"/>
          <w:strike/>
          <w:rPrChange w:id="328" w:author="Nitin Verma" w:date="2014-04-08T21:49:00Z">
            <w:rPr>
              <w:rFonts w:ascii="Arial" w:hAnsi="Arial" w:cs="Arial"/>
            </w:rPr>
          </w:rPrChange>
        </w:rPr>
        <w:t>Any other Asian Background:</w:t>
      </w:r>
    </w:p>
    <w:p w:rsidR="004E0698" w:rsidRPr="00E12406" w:rsidRDefault="004E0698" w:rsidP="004E0698">
      <w:pPr>
        <w:pStyle w:val="NoSpacing"/>
        <w:rPr>
          <w:rFonts w:ascii="Arial" w:hAnsi="Arial" w:cs="Arial"/>
          <w:b/>
          <w:strike/>
          <w:rPrChange w:id="329" w:author="Nitin Verma" w:date="2014-04-08T21:49:00Z">
            <w:rPr>
              <w:rFonts w:ascii="Arial" w:hAnsi="Arial" w:cs="Arial"/>
              <w:b/>
            </w:rPr>
          </w:rPrChange>
        </w:rPr>
      </w:pPr>
      <w:r w:rsidRPr="00E12406">
        <w:rPr>
          <w:rFonts w:ascii="Arial" w:hAnsi="Arial" w:cs="Arial"/>
          <w:b/>
          <w:strike/>
          <w:rPrChange w:id="330" w:author="Nitin Verma" w:date="2014-04-08T21:49:00Z">
            <w:rPr>
              <w:rFonts w:ascii="Arial" w:hAnsi="Arial" w:cs="Arial"/>
              <w:b/>
            </w:rPr>
          </w:rPrChange>
        </w:rPr>
        <w:t>Other ethnic group</w:t>
      </w:r>
    </w:p>
    <w:p w:rsidR="004E0698" w:rsidRPr="00E12406" w:rsidRDefault="004E0698" w:rsidP="004E0698">
      <w:pPr>
        <w:pStyle w:val="NoSpacing"/>
        <w:rPr>
          <w:rFonts w:ascii="Arial" w:hAnsi="Arial" w:cs="Arial"/>
          <w:strike/>
          <w:rPrChange w:id="331" w:author="Nitin Verma" w:date="2014-04-08T21:49:00Z">
            <w:rPr>
              <w:rFonts w:ascii="Arial" w:hAnsi="Arial" w:cs="Arial"/>
            </w:rPr>
          </w:rPrChange>
        </w:rPr>
      </w:pPr>
      <w:r w:rsidRPr="00E12406">
        <w:rPr>
          <w:rFonts w:ascii="Arial" w:hAnsi="Arial" w:cs="Arial"/>
          <w:strike/>
          <w:rPrChange w:id="332" w:author="Nitin Verma" w:date="2014-04-08T21:49:00Z">
            <w:rPr>
              <w:rFonts w:ascii="Arial" w:hAnsi="Arial" w:cs="Arial"/>
            </w:rPr>
          </w:rPrChange>
        </w:rPr>
        <w:t>Arab</w:t>
      </w:r>
    </w:p>
    <w:p w:rsidR="004E0698" w:rsidRPr="00E12406" w:rsidRDefault="004E0698" w:rsidP="004E0698">
      <w:pPr>
        <w:pStyle w:val="NoSpacing"/>
        <w:rPr>
          <w:rFonts w:ascii="Arial" w:hAnsi="Arial" w:cs="Arial"/>
          <w:strike/>
          <w:rPrChange w:id="333" w:author="Nitin Verma" w:date="2014-04-08T21:49:00Z">
            <w:rPr>
              <w:rFonts w:ascii="Arial" w:hAnsi="Arial" w:cs="Arial"/>
            </w:rPr>
          </w:rPrChange>
        </w:rPr>
      </w:pPr>
      <w:r w:rsidRPr="00E12406">
        <w:rPr>
          <w:rFonts w:ascii="Arial" w:hAnsi="Arial" w:cs="Arial"/>
          <w:strike/>
          <w:rPrChange w:id="334" w:author="Nitin Verma" w:date="2014-04-08T21:49:00Z">
            <w:rPr>
              <w:rFonts w:ascii="Arial" w:hAnsi="Arial" w:cs="Arial"/>
            </w:rPr>
          </w:rPrChange>
        </w:rPr>
        <w:t>Arab British</w:t>
      </w:r>
    </w:p>
    <w:p w:rsidR="009C550A" w:rsidRPr="00E12406" w:rsidRDefault="004E0698" w:rsidP="004E0698">
      <w:pPr>
        <w:pStyle w:val="NoSpacing"/>
        <w:rPr>
          <w:rFonts w:ascii="Arial" w:hAnsi="Arial" w:cs="Arial"/>
          <w:strike/>
          <w:rPrChange w:id="335" w:author="Nitin Verma" w:date="2014-04-08T21:49:00Z">
            <w:rPr>
              <w:rFonts w:ascii="Arial" w:hAnsi="Arial" w:cs="Arial"/>
            </w:rPr>
          </w:rPrChange>
        </w:rPr>
      </w:pPr>
      <w:r w:rsidRPr="00E12406">
        <w:rPr>
          <w:rFonts w:ascii="Arial" w:hAnsi="Arial" w:cs="Arial"/>
          <w:strike/>
          <w:rPrChange w:id="336" w:author="Nitin Verma" w:date="2014-04-08T21:49:00Z">
            <w:rPr>
              <w:rFonts w:ascii="Arial" w:hAnsi="Arial" w:cs="Arial"/>
            </w:rPr>
          </w:rPrChange>
        </w:rPr>
        <w:t>Other</w:t>
      </w:r>
    </w:p>
    <w:p w:rsidR="00F16EFF" w:rsidRPr="00E12406" w:rsidRDefault="00F16EFF" w:rsidP="004E0698">
      <w:pPr>
        <w:pStyle w:val="NoSpacing"/>
        <w:rPr>
          <w:rFonts w:ascii="Arial" w:hAnsi="Arial" w:cs="Arial"/>
          <w:strike/>
          <w:rPrChange w:id="337" w:author="Nitin Verma" w:date="2014-04-08T21:49:00Z">
            <w:rPr>
              <w:rFonts w:ascii="Arial" w:hAnsi="Arial" w:cs="Arial"/>
            </w:rPr>
          </w:rPrChange>
        </w:rPr>
      </w:pPr>
    </w:p>
    <w:p w:rsidR="00F16EFF" w:rsidRPr="00E12406" w:rsidRDefault="00F16EFF" w:rsidP="00F16EFF">
      <w:pPr>
        <w:pStyle w:val="NoSpacing"/>
        <w:rPr>
          <w:rStyle w:val="control-label"/>
          <w:rFonts w:ascii="Arial" w:hAnsi="Arial" w:cs="Arial"/>
          <w:strike/>
          <w:rPrChange w:id="338" w:author="Nitin Verma" w:date="2014-04-08T21:49:00Z">
            <w:rPr>
              <w:rStyle w:val="control-label"/>
              <w:rFonts w:ascii="Arial" w:hAnsi="Arial" w:cs="Arial"/>
            </w:rPr>
          </w:rPrChange>
        </w:rPr>
      </w:pPr>
      <w:r w:rsidRPr="00E12406">
        <w:rPr>
          <w:rStyle w:val="control-label"/>
          <w:rFonts w:ascii="Arial" w:hAnsi="Arial" w:cs="Arial"/>
          <w:strike/>
          <w:rPrChange w:id="339" w:author="Nitin Verma" w:date="2014-04-08T21:49:00Z">
            <w:rPr>
              <w:rStyle w:val="control-label"/>
              <w:rFonts w:ascii="Arial" w:hAnsi="Arial" w:cs="Arial"/>
            </w:rPr>
          </w:rPrChange>
        </w:rPr>
        <w:t>-Also, would it be possible for the ‘Other (please specify)’ text field to becoming required if one of ‘Any Other....’ options are chosen on the drop down menu?</w:t>
      </w:r>
    </w:p>
    <w:p w:rsidR="00F16EFF" w:rsidRPr="00D72A0A" w:rsidRDefault="00F16EFF" w:rsidP="004E0698">
      <w:pPr>
        <w:pStyle w:val="NoSpacing"/>
        <w:rPr>
          <w:rFonts w:ascii="Arial" w:hAnsi="Arial" w:cs="Arial"/>
        </w:rPr>
      </w:pPr>
    </w:p>
    <w:p w:rsidR="00BE0B8A" w:rsidRPr="00E33C5F" w:rsidRDefault="00BE0B8A" w:rsidP="004E0698">
      <w:pPr>
        <w:pStyle w:val="NoSpacing"/>
        <w:rPr>
          <w:rFonts w:ascii="Arial" w:hAnsi="Arial" w:cs="Arial"/>
          <w:strike/>
          <w:rPrChange w:id="340" w:author="Nitin Verma" w:date="2014-04-07T00:43:00Z">
            <w:rPr>
              <w:rFonts w:ascii="Arial" w:hAnsi="Arial" w:cs="Arial"/>
            </w:rPr>
          </w:rPrChange>
        </w:rPr>
      </w:pPr>
      <w:r w:rsidRPr="00E33C5F">
        <w:rPr>
          <w:rFonts w:ascii="Arial" w:hAnsi="Arial" w:cs="Arial"/>
          <w:strike/>
          <w:rPrChange w:id="341" w:author="Nitin Verma" w:date="2014-04-07T00:43:00Z">
            <w:rPr>
              <w:rFonts w:ascii="Arial" w:hAnsi="Arial" w:cs="Arial"/>
            </w:rPr>
          </w:rPrChange>
        </w:rPr>
        <w:t>-</w:t>
      </w:r>
      <w:r w:rsidR="00D72A0A" w:rsidRPr="00E33C5F">
        <w:rPr>
          <w:rFonts w:ascii="Arial" w:hAnsi="Arial" w:cs="Arial"/>
          <w:strike/>
          <w:rPrChange w:id="342" w:author="Nitin Verma" w:date="2014-04-07T00:43:00Z">
            <w:rPr>
              <w:rFonts w:ascii="Arial" w:hAnsi="Arial" w:cs="Arial"/>
            </w:rPr>
          </w:rPrChange>
        </w:rPr>
        <w:t xml:space="preserve">Typo: </w:t>
      </w:r>
      <w:r w:rsidRPr="00E33C5F">
        <w:rPr>
          <w:rFonts w:ascii="Arial" w:hAnsi="Arial" w:cs="Arial"/>
          <w:strike/>
          <w:rPrChange w:id="343" w:author="Nitin Verma" w:date="2014-04-07T00:43:00Z">
            <w:rPr>
              <w:rFonts w:ascii="Arial" w:hAnsi="Arial" w:cs="Arial"/>
            </w:rPr>
          </w:rPrChange>
        </w:rPr>
        <w:t>In the ‘</w:t>
      </w:r>
      <w:r w:rsidRPr="00E33C5F">
        <w:rPr>
          <w:rFonts w:ascii="Arial" w:hAnsi="Arial" w:cs="Arial"/>
          <w:i/>
          <w:strike/>
          <w:rPrChange w:id="344" w:author="Nitin Verma" w:date="2014-04-07T00:43:00Z">
            <w:rPr>
              <w:rFonts w:ascii="Arial" w:hAnsi="Arial" w:cs="Arial"/>
              <w:i/>
            </w:rPr>
          </w:rPrChange>
        </w:rPr>
        <w:t>What is your sexual orientation?</w:t>
      </w:r>
      <w:r w:rsidRPr="00E33C5F">
        <w:rPr>
          <w:rFonts w:ascii="Arial" w:hAnsi="Arial" w:cs="Arial"/>
          <w:strike/>
          <w:rPrChange w:id="345" w:author="Nitin Verma" w:date="2014-04-07T00:43:00Z">
            <w:rPr>
              <w:rFonts w:ascii="Arial" w:hAnsi="Arial" w:cs="Arial"/>
            </w:rPr>
          </w:rPrChange>
        </w:rPr>
        <w:t>’</w:t>
      </w:r>
      <w:r w:rsidR="00D72A0A" w:rsidRPr="00E33C5F">
        <w:rPr>
          <w:rFonts w:ascii="Arial" w:hAnsi="Arial" w:cs="Arial"/>
          <w:strike/>
          <w:rPrChange w:id="346" w:author="Nitin Verma" w:date="2014-04-07T00:43:00Z">
            <w:rPr>
              <w:rFonts w:ascii="Arial" w:hAnsi="Arial" w:cs="Arial"/>
            </w:rPr>
          </w:rPrChange>
        </w:rPr>
        <w:t xml:space="preserve"> </w:t>
      </w:r>
      <w:r w:rsidRPr="00E33C5F">
        <w:rPr>
          <w:rFonts w:ascii="Arial" w:hAnsi="Arial" w:cs="Arial"/>
          <w:strike/>
          <w:rPrChange w:id="347" w:author="Nitin Verma" w:date="2014-04-07T00:43:00Z">
            <w:rPr>
              <w:rFonts w:ascii="Arial" w:hAnsi="Arial" w:cs="Arial"/>
            </w:rPr>
          </w:rPrChange>
        </w:rPr>
        <w:t xml:space="preserve">change </w:t>
      </w:r>
      <w:bookmarkStart w:id="348" w:name="OLE_LINK15"/>
      <w:r w:rsidRPr="00E33C5F">
        <w:rPr>
          <w:rFonts w:ascii="Arial" w:hAnsi="Arial" w:cs="Arial"/>
          <w:strike/>
          <w:rPrChange w:id="349" w:author="Nitin Verma" w:date="2014-04-07T00:43:00Z">
            <w:rPr>
              <w:rFonts w:ascii="Arial" w:hAnsi="Arial" w:cs="Arial"/>
            </w:rPr>
          </w:rPrChange>
        </w:rPr>
        <w:t>‘Gay Men’ and ‘Gay Women / Lesbian’</w:t>
      </w:r>
      <w:bookmarkEnd w:id="348"/>
      <w:r w:rsidRPr="00E33C5F">
        <w:rPr>
          <w:rFonts w:ascii="Arial" w:hAnsi="Arial" w:cs="Arial"/>
          <w:strike/>
          <w:rPrChange w:id="350" w:author="Nitin Verma" w:date="2014-04-07T00:43:00Z">
            <w:rPr>
              <w:rFonts w:ascii="Arial" w:hAnsi="Arial" w:cs="Arial"/>
            </w:rPr>
          </w:rPrChange>
        </w:rPr>
        <w:t xml:space="preserve"> to ‘Gay Man’ and ‘Gay Woman / Lesbian’</w:t>
      </w:r>
    </w:p>
    <w:p w:rsidR="00BE0B8A" w:rsidRDefault="00BE0B8A" w:rsidP="004E0698">
      <w:pPr>
        <w:pStyle w:val="NoSpacing"/>
        <w:rPr>
          <w:rFonts w:ascii="Arial" w:hAnsi="Arial" w:cs="Arial"/>
        </w:rPr>
      </w:pPr>
    </w:p>
    <w:p w:rsidR="00883311" w:rsidRDefault="00883311" w:rsidP="004E0698">
      <w:pPr>
        <w:pStyle w:val="NoSpacing"/>
        <w:rPr>
          <w:rFonts w:ascii="Arial" w:hAnsi="Arial" w:cs="Arial"/>
        </w:rPr>
      </w:pPr>
    </w:p>
    <w:p w:rsidR="00883311" w:rsidRPr="00883311" w:rsidRDefault="00883311" w:rsidP="004E0698">
      <w:pPr>
        <w:pStyle w:val="NoSpacing"/>
        <w:rPr>
          <w:rFonts w:ascii="Arial" w:hAnsi="Arial" w:cs="Arial"/>
          <w:u w:val="single"/>
        </w:rPr>
      </w:pPr>
      <w:proofErr w:type="gramStart"/>
      <w:r w:rsidRPr="00883311">
        <w:rPr>
          <w:rFonts w:ascii="Arial" w:hAnsi="Arial" w:cs="Arial"/>
          <w:u w:val="single"/>
        </w:rPr>
        <w:t>Your</w:t>
      </w:r>
      <w:proofErr w:type="gramEnd"/>
      <w:r w:rsidRPr="00883311">
        <w:rPr>
          <w:rFonts w:ascii="Arial" w:hAnsi="Arial" w:cs="Arial"/>
          <w:u w:val="single"/>
        </w:rPr>
        <w:t xml:space="preserve"> Contract with SMART</w:t>
      </w:r>
    </w:p>
    <w:p w:rsidR="00EF4683" w:rsidRPr="00E33C5F" w:rsidRDefault="00EF4683" w:rsidP="004E0698">
      <w:pPr>
        <w:pStyle w:val="NoSpacing"/>
        <w:rPr>
          <w:rFonts w:ascii="Arial" w:hAnsi="Arial" w:cs="Arial"/>
          <w:strike/>
          <w:rPrChange w:id="351" w:author="Nitin Verma" w:date="2014-04-07T00:44:00Z">
            <w:rPr>
              <w:rFonts w:ascii="Arial" w:hAnsi="Arial" w:cs="Arial"/>
            </w:rPr>
          </w:rPrChange>
        </w:rPr>
      </w:pPr>
      <w:r w:rsidRPr="00E33C5F">
        <w:rPr>
          <w:rFonts w:ascii="Arial" w:hAnsi="Arial" w:cs="Arial"/>
          <w:strike/>
          <w:rPrChange w:id="352" w:author="Nitin Verma" w:date="2014-04-07T00:44:00Z">
            <w:rPr>
              <w:rFonts w:ascii="Arial" w:hAnsi="Arial" w:cs="Arial"/>
            </w:rPr>
          </w:rPrChange>
        </w:rPr>
        <w:t xml:space="preserve">- Please remove </w:t>
      </w:r>
      <w:r w:rsidR="00883311" w:rsidRPr="00E33C5F">
        <w:rPr>
          <w:rFonts w:ascii="Arial" w:hAnsi="Arial" w:cs="Arial"/>
          <w:strike/>
          <w:rPrChange w:id="353" w:author="Nitin Verma" w:date="2014-04-07T00:44:00Z">
            <w:rPr>
              <w:rFonts w:ascii="Arial" w:hAnsi="Arial" w:cs="Arial"/>
            </w:rPr>
          </w:rPrChange>
        </w:rPr>
        <w:t xml:space="preserve">the entire </w:t>
      </w:r>
      <w:r w:rsidRPr="00E33C5F">
        <w:rPr>
          <w:rFonts w:ascii="Arial" w:hAnsi="Arial" w:cs="Arial"/>
          <w:strike/>
          <w:rPrChange w:id="354" w:author="Nitin Verma" w:date="2014-04-07T00:44:00Z">
            <w:rPr>
              <w:rFonts w:ascii="Arial" w:hAnsi="Arial" w:cs="Arial"/>
            </w:rPr>
          </w:rPrChange>
        </w:rPr>
        <w:t>‘</w:t>
      </w:r>
      <w:r w:rsidR="00883311" w:rsidRPr="00E33C5F">
        <w:rPr>
          <w:rFonts w:ascii="Arial" w:hAnsi="Arial" w:cs="Arial"/>
          <w:strike/>
          <w:rPrChange w:id="355" w:author="Nitin Verma" w:date="2014-04-07T00:44:00Z">
            <w:rPr>
              <w:rFonts w:ascii="Arial" w:hAnsi="Arial" w:cs="Arial"/>
            </w:rPr>
          </w:rPrChange>
        </w:rPr>
        <w:t xml:space="preserve">Your Contract with SMART’ </w:t>
      </w:r>
      <w:r w:rsidRPr="00E33C5F">
        <w:rPr>
          <w:rFonts w:ascii="Arial" w:hAnsi="Arial" w:cs="Arial"/>
          <w:strike/>
          <w:rPrChange w:id="356" w:author="Nitin Verma" w:date="2014-04-07T00:44:00Z">
            <w:rPr>
              <w:rFonts w:ascii="Arial" w:hAnsi="Arial" w:cs="Arial"/>
            </w:rPr>
          </w:rPrChange>
        </w:rPr>
        <w:t xml:space="preserve">section. We will cover this in person during the induction </w:t>
      </w:r>
      <w:r w:rsidR="00C07C85" w:rsidRPr="00E33C5F">
        <w:rPr>
          <w:rFonts w:ascii="Arial" w:hAnsi="Arial" w:cs="Arial"/>
          <w:strike/>
          <w:rPrChange w:id="357" w:author="Nitin Verma" w:date="2014-04-07T00:44:00Z">
            <w:rPr>
              <w:rFonts w:ascii="Arial" w:hAnsi="Arial" w:cs="Arial"/>
            </w:rPr>
          </w:rPrChange>
        </w:rPr>
        <w:t>meeting, obtain signatures and give members written copies of this agreement.</w:t>
      </w:r>
    </w:p>
    <w:p w:rsidR="00C07C85" w:rsidRDefault="00C07C85" w:rsidP="004E0698">
      <w:pPr>
        <w:pStyle w:val="NoSpacing"/>
        <w:rPr>
          <w:rFonts w:ascii="Arial" w:hAnsi="Arial" w:cs="Arial"/>
        </w:rPr>
      </w:pPr>
    </w:p>
    <w:p w:rsidR="00883311" w:rsidRDefault="00883311" w:rsidP="004E0698">
      <w:pPr>
        <w:pStyle w:val="NoSpacing"/>
        <w:rPr>
          <w:rFonts w:ascii="Arial" w:hAnsi="Arial" w:cs="Arial"/>
        </w:rPr>
      </w:pPr>
    </w:p>
    <w:p w:rsidR="00883311" w:rsidRDefault="00883311" w:rsidP="004E0698">
      <w:pPr>
        <w:pStyle w:val="NoSpacing"/>
        <w:rPr>
          <w:rFonts w:ascii="Arial" w:hAnsi="Arial" w:cs="Arial"/>
          <w:u w:val="single"/>
        </w:rPr>
      </w:pPr>
      <w:r w:rsidRPr="00883311">
        <w:rPr>
          <w:rFonts w:ascii="Arial" w:hAnsi="Arial" w:cs="Arial"/>
          <w:u w:val="single"/>
        </w:rPr>
        <w:t>Important Information</w:t>
      </w:r>
    </w:p>
    <w:p w:rsidR="00883311" w:rsidRPr="00883311" w:rsidRDefault="00883311" w:rsidP="004E0698">
      <w:pPr>
        <w:pStyle w:val="NoSpacing"/>
        <w:rPr>
          <w:rFonts w:ascii="Arial" w:hAnsi="Arial" w:cs="Arial"/>
          <w:u w:val="single"/>
        </w:rPr>
      </w:pPr>
    </w:p>
    <w:p w:rsidR="00EF4683" w:rsidRPr="00EC1356" w:rsidRDefault="00EF4683" w:rsidP="004E0698">
      <w:pPr>
        <w:pStyle w:val="NoSpacing"/>
        <w:rPr>
          <w:rFonts w:ascii="Arial" w:hAnsi="Arial" w:cs="Arial"/>
          <w:strike/>
          <w:rPrChange w:id="358" w:author="Nitin Verma" w:date="2014-04-07T00:53:00Z">
            <w:rPr>
              <w:rFonts w:ascii="Arial" w:hAnsi="Arial" w:cs="Arial"/>
            </w:rPr>
          </w:rPrChange>
        </w:rPr>
      </w:pPr>
      <w:bookmarkStart w:id="359" w:name="OLE_LINK16"/>
      <w:bookmarkStart w:id="360" w:name="OLE_LINK17"/>
      <w:r w:rsidRPr="00EC1356">
        <w:rPr>
          <w:rFonts w:ascii="Arial" w:hAnsi="Arial" w:cs="Arial"/>
          <w:strike/>
          <w:rPrChange w:id="361" w:author="Nitin Verma" w:date="2014-04-07T00:53:00Z">
            <w:rPr>
              <w:rFonts w:ascii="Arial" w:hAnsi="Arial" w:cs="Arial"/>
            </w:rPr>
          </w:rPrChange>
        </w:rPr>
        <w:t>-</w:t>
      </w:r>
      <w:r w:rsidR="00C07C85" w:rsidRPr="00EC1356">
        <w:rPr>
          <w:rFonts w:ascii="Arial" w:hAnsi="Arial" w:cs="Arial"/>
          <w:strike/>
          <w:rPrChange w:id="362" w:author="Nitin Verma" w:date="2014-04-07T00:53:00Z">
            <w:rPr>
              <w:rFonts w:ascii="Arial" w:hAnsi="Arial" w:cs="Arial"/>
            </w:rPr>
          </w:rPrChange>
        </w:rPr>
        <w:t>Change ‘</w:t>
      </w:r>
      <w:bookmarkStart w:id="363" w:name="OLE_LINK38"/>
      <w:bookmarkStart w:id="364" w:name="OLE_LINK39"/>
      <w:r w:rsidR="00C07C85" w:rsidRPr="00EC1356">
        <w:rPr>
          <w:rFonts w:ascii="Arial" w:hAnsi="Arial" w:cs="Arial"/>
          <w:strike/>
          <w:rPrChange w:id="365" w:author="Nitin Verma" w:date="2014-04-07T00:53:00Z">
            <w:rPr>
              <w:rFonts w:ascii="Arial" w:hAnsi="Arial" w:cs="Arial"/>
            </w:rPr>
          </w:rPrChange>
        </w:rPr>
        <w:t xml:space="preserve">Important Information’ </w:t>
      </w:r>
      <w:bookmarkEnd w:id="363"/>
      <w:bookmarkEnd w:id="364"/>
      <w:r w:rsidR="00C07C85" w:rsidRPr="00EC1356">
        <w:rPr>
          <w:rFonts w:ascii="Arial" w:hAnsi="Arial" w:cs="Arial"/>
          <w:strike/>
          <w:rPrChange w:id="366" w:author="Nitin Verma" w:date="2014-04-07T00:53:00Z">
            <w:rPr>
              <w:rFonts w:ascii="Arial" w:hAnsi="Arial" w:cs="Arial"/>
            </w:rPr>
          </w:rPrChange>
        </w:rPr>
        <w:t>box title to ‘</w:t>
      </w:r>
      <w:bookmarkStart w:id="367" w:name="OLE_LINK93"/>
      <w:bookmarkStart w:id="368" w:name="OLE_LINK94"/>
      <w:bookmarkStart w:id="369" w:name="OLE_LINK95"/>
      <w:r w:rsidR="003C28CF" w:rsidRPr="00EC1356">
        <w:rPr>
          <w:rFonts w:ascii="Arial" w:hAnsi="Arial" w:cs="Arial"/>
          <w:strike/>
          <w:rPrChange w:id="370" w:author="Nitin Verma" w:date="2014-04-07T00:53:00Z">
            <w:rPr>
              <w:rFonts w:ascii="Arial" w:hAnsi="Arial" w:cs="Arial"/>
            </w:rPr>
          </w:rPrChange>
        </w:rPr>
        <w:t>Referrer Agreement’</w:t>
      </w:r>
      <w:bookmarkEnd w:id="367"/>
      <w:bookmarkEnd w:id="368"/>
      <w:bookmarkEnd w:id="369"/>
    </w:p>
    <w:p w:rsidR="003C28CF" w:rsidRPr="00EC1356" w:rsidRDefault="003C28CF" w:rsidP="004E0698">
      <w:pPr>
        <w:pStyle w:val="NoSpacing"/>
        <w:rPr>
          <w:rFonts w:ascii="Arial" w:hAnsi="Arial" w:cs="Arial"/>
          <w:strike/>
          <w:rPrChange w:id="371" w:author="Nitin Verma" w:date="2014-04-07T00:53:00Z">
            <w:rPr>
              <w:rFonts w:ascii="Arial" w:hAnsi="Arial" w:cs="Arial"/>
            </w:rPr>
          </w:rPrChange>
        </w:rPr>
      </w:pPr>
    </w:p>
    <w:p w:rsidR="006501DD" w:rsidRPr="00EC1356" w:rsidRDefault="006501DD" w:rsidP="006501DD">
      <w:pPr>
        <w:pStyle w:val="NoSpacing"/>
        <w:rPr>
          <w:rFonts w:ascii="Arial" w:hAnsi="Arial" w:cs="Arial"/>
          <w:strike/>
          <w:rPrChange w:id="372" w:author="Nitin Verma" w:date="2014-04-07T00:53:00Z">
            <w:rPr>
              <w:rFonts w:ascii="Arial" w:hAnsi="Arial" w:cs="Arial"/>
            </w:rPr>
          </w:rPrChange>
        </w:rPr>
      </w:pPr>
      <w:r w:rsidRPr="00EC1356">
        <w:rPr>
          <w:rFonts w:ascii="Arial" w:hAnsi="Arial" w:cs="Arial"/>
          <w:strike/>
          <w:rPrChange w:id="373" w:author="Nitin Verma" w:date="2014-04-07T00:53:00Z">
            <w:rPr>
              <w:rFonts w:ascii="Arial" w:hAnsi="Arial" w:cs="Arial"/>
            </w:rPr>
          </w:rPrChange>
        </w:rPr>
        <w:t>- Add extra lines between paragraphs in the blocks of text</w:t>
      </w:r>
    </w:p>
    <w:p w:rsidR="002573BE" w:rsidRPr="00EC1356" w:rsidRDefault="002573BE" w:rsidP="006501DD">
      <w:pPr>
        <w:pStyle w:val="NoSpacing"/>
        <w:rPr>
          <w:rFonts w:ascii="Arial" w:hAnsi="Arial" w:cs="Arial"/>
          <w:strike/>
          <w:rPrChange w:id="374" w:author="Nitin Verma" w:date="2014-04-07T00:53:00Z">
            <w:rPr>
              <w:rFonts w:ascii="Arial" w:hAnsi="Arial" w:cs="Arial"/>
            </w:rPr>
          </w:rPrChange>
        </w:rPr>
      </w:pPr>
    </w:p>
    <w:p w:rsidR="00C07C85" w:rsidRPr="00EC1356" w:rsidRDefault="00C07C85" w:rsidP="004E0698">
      <w:pPr>
        <w:pStyle w:val="NoSpacing"/>
        <w:rPr>
          <w:rFonts w:ascii="Arial" w:hAnsi="Arial" w:cs="Arial"/>
          <w:strike/>
          <w:rPrChange w:id="375" w:author="Nitin Verma" w:date="2014-04-07T00:53:00Z">
            <w:rPr>
              <w:rFonts w:ascii="Arial" w:hAnsi="Arial" w:cs="Arial"/>
            </w:rPr>
          </w:rPrChange>
        </w:rPr>
      </w:pPr>
      <w:r w:rsidRPr="00EC1356">
        <w:rPr>
          <w:rFonts w:ascii="Arial" w:hAnsi="Arial" w:cs="Arial"/>
          <w:strike/>
          <w:rPrChange w:id="376" w:author="Nitin Verma" w:date="2014-04-07T00:53:00Z">
            <w:rPr>
              <w:rFonts w:ascii="Arial" w:hAnsi="Arial" w:cs="Arial"/>
            </w:rPr>
          </w:rPrChange>
        </w:rPr>
        <w:t>-</w:t>
      </w:r>
      <w:bookmarkStart w:id="377" w:name="OLE_LINK21"/>
      <w:bookmarkStart w:id="378" w:name="OLE_LINK22"/>
      <w:bookmarkStart w:id="379" w:name="OLE_LINK23"/>
      <w:r w:rsidRPr="00EC1356">
        <w:rPr>
          <w:rFonts w:ascii="Arial" w:hAnsi="Arial" w:cs="Arial"/>
          <w:strike/>
          <w:rPrChange w:id="380" w:author="Nitin Verma" w:date="2014-04-07T00:53:00Z">
            <w:rPr>
              <w:rFonts w:ascii="Arial" w:hAnsi="Arial" w:cs="Arial"/>
            </w:rPr>
          </w:rPrChange>
        </w:rPr>
        <w:t>Typo</w:t>
      </w:r>
      <w:bookmarkEnd w:id="377"/>
      <w:bookmarkEnd w:id="378"/>
      <w:bookmarkEnd w:id="379"/>
      <w:r w:rsidRPr="00EC1356">
        <w:rPr>
          <w:rFonts w:ascii="Arial" w:hAnsi="Arial" w:cs="Arial"/>
          <w:strike/>
          <w:rPrChange w:id="381" w:author="Nitin Verma" w:date="2014-04-07T00:53:00Z">
            <w:rPr>
              <w:rFonts w:ascii="Arial" w:hAnsi="Arial" w:cs="Arial"/>
            </w:rPr>
          </w:rPrChange>
        </w:rPr>
        <w:t xml:space="preserve">: ‘I have enclosed a full risk assessment </w:t>
      </w:r>
      <w:r w:rsidRPr="00EC1356">
        <w:rPr>
          <w:rFonts w:ascii="Arial" w:hAnsi="Arial" w:cs="Arial"/>
          <w:b/>
          <w:strike/>
          <w:rPrChange w:id="382" w:author="Nitin Verma" w:date="2014-04-07T00:53:00Z">
            <w:rPr>
              <w:rFonts w:ascii="Arial" w:hAnsi="Arial" w:cs="Arial"/>
              <w:b/>
            </w:rPr>
          </w:rPrChange>
        </w:rPr>
        <w:t>of</w:t>
      </w:r>
      <w:r w:rsidRPr="00EC1356">
        <w:rPr>
          <w:rFonts w:ascii="Arial" w:hAnsi="Arial" w:cs="Arial"/>
          <w:strike/>
          <w:rPrChange w:id="383" w:author="Nitin Verma" w:date="2014-04-07T00:53:00Z">
            <w:rPr>
              <w:rFonts w:ascii="Arial" w:hAnsi="Arial" w:cs="Arial"/>
            </w:rPr>
          </w:rPrChange>
        </w:rPr>
        <w:t xml:space="preserve"> doctor's letter’ (should be ‘or’)</w:t>
      </w:r>
    </w:p>
    <w:p w:rsidR="00C07C85" w:rsidRDefault="00C07C85" w:rsidP="004E0698">
      <w:pPr>
        <w:pStyle w:val="NoSpacing"/>
        <w:rPr>
          <w:rFonts w:ascii="Arial" w:hAnsi="Arial" w:cs="Arial"/>
        </w:rPr>
      </w:pPr>
    </w:p>
    <w:p w:rsidR="006501DD" w:rsidRPr="008B1236" w:rsidRDefault="006501DD" w:rsidP="004E0698">
      <w:pPr>
        <w:pStyle w:val="NoSpacing"/>
        <w:rPr>
          <w:rFonts w:ascii="Arial" w:hAnsi="Arial" w:cs="Arial"/>
          <w:strike/>
          <w:rPrChange w:id="384" w:author="Nitin Verma" w:date="2014-04-08T22:44:00Z">
            <w:rPr>
              <w:rFonts w:ascii="Arial" w:hAnsi="Arial" w:cs="Arial"/>
            </w:rPr>
          </w:rPrChange>
        </w:rPr>
      </w:pPr>
      <w:r w:rsidRPr="008B1236">
        <w:rPr>
          <w:rFonts w:ascii="Arial" w:hAnsi="Arial" w:cs="Arial"/>
          <w:strike/>
          <w:rPrChange w:id="385" w:author="Nitin Verma" w:date="2014-04-08T22:44:00Z">
            <w:rPr>
              <w:rFonts w:ascii="Arial" w:hAnsi="Arial" w:cs="Arial"/>
            </w:rPr>
          </w:rPrChange>
        </w:rPr>
        <w:t>-</w:t>
      </w:r>
      <w:r w:rsidR="002573BE" w:rsidRPr="008B1236">
        <w:rPr>
          <w:rFonts w:ascii="Arial" w:hAnsi="Arial" w:cs="Arial"/>
          <w:strike/>
          <w:rPrChange w:id="386" w:author="Nitin Verma" w:date="2014-04-08T22:44:00Z">
            <w:rPr>
              <w:rFonts w:ascii="Arial" w:hAnsi="Arial" w:cs="Arial"/>
            </w:rPr>
          </w:rPrChange>
        </w:rPr>
        <w:t>Can we make the two</w:t>
      </w:r>
      <w:r w:rsidRPr="008B1236">
        <w:rPr>
          <w:rFonts w:ascii="Arial" w:hAnsi="Arial" w:cs="Arial"/>
          <w:strike/>
          <w:rPrChange w:id="387" w:author="Nitin Verma" w:date="2014-04-08T22:44:00Z">
            <w:rPr>
              <w:rFonts w:ascii="Arial" w:hAnsi="Arial" w:cs="Arial"/>
            </w:rPr>
          </w:rPrChange>
        </w:rPr>
        <w:t xml:space="preserve"> checkboxes </w:t>
      </w:r>
      <w:r w:rsidR="002573BE" w:rsidRPr="008B1236">
        <w:rPr>
          <w:rFonts w:ascii="Arial" w:hAnsi="Arial" w:cs="Arial"/>
          <w:strike/>
          <w:rPrChange w:id="388" w:author="Nitin Verma" w:date="2014-04-08T22:44:00Z">
            <w:rPr>
              <w:rFonts w:ascii="Arial" w:hAnsi="Arial" w:cs="Arial"/>
            </w:rPr>
          </w:rPrChange>
        </w:rPr>
        <w:t>‘</w:t>
      </w:r>
      <w:r w:rsidRPr="008B1236">
        <w:rPr>
          <w:rFonts w:ascii="Arial" w:hAnsi="Arial" w:cs="Arial"/>
          <w:strike/>
          <w:rPrChange w:id="389" w:author="Nitin Verma" w:date="2014-04-08T22:44:00Z">
            <w:rPr>
              <w:rFonts w:ascii="Arial" w:hAnsi="Arial" w:cs="Arial"/>
            </w:rPr>
          </w:rPrChange>
        </w:rPr>
        <w:t>required</w:t>
      </w:r>
      <w:r w:rsidR="002573BE" w:rsidRPr="008B1236">
        <w:rPr>
          <w:rFonts w:ascii="Arial" w:hAnsi="Arial" w:cs="Arial"/>
          <w:strike/>
          <w:rPrChange w:id="390" w:author="Nitin Verma" w:date="2014-04-08T22:44:00Z">
            <w:rPr>
              <w:rFonts w:ascii="Arial" w:hAnsi="Arial" w:cs="Arial"/>
            </w:rPr>
          </w:rPrChange>
        </w:rPr>
        <w:t>’</w:t>
      </w:r>
      <w:r w:rsidRPr="008B1236">
        <w:rPr>
          <w:rFonts w:ascii="Arial" w:hAnsi="Arial" w:cs="Arial"/>
          <w:strike/>
          <w:rPrChange w:id="391" w:author="Nitin Verma" w:date="2014-04-08T22:44:00Z">
            <w:rPr>
              <w:rFonts w:ascii="Arial" w:hAnsi="Arial" w:cs="Arial"/>
            </w:rPr>
          </w:rPrChange>
        </w:rPr>
        <w:t xml:space="preserve"> fields?</w:t>
      </w:r>
    </w:p>
    <w:p w:rsidR="006501DD" w:rsidRPr="008B1236" w:rsidRDefault="006501DD" w:rsidP="004E0698">
      <w:pPr>
        <w:pStyle w:val="NoSpacing"/>
        <w:rPr>
          <w:rFonts w:ascii="Arial" w:hAnsi="Arial" w:cs="Arial"/>
          <w:strike/>
          <w:rPrChange w:id="392" w:author="Nitin Verma" w:date="2014-04-08T22:44:00Z">
            <w:rPr>
              <w:rFonts w:ascii="Arial" w:hAnsi="Arial" w:cs="Arial"/>
            </w:rPr>
          </w:rPrChange>
        </w:rPr>
      </w:pPr>
    </w:p>
    <w:p w:rsidR="006501DD" w:rsidRPr="008B1236" w:rsidRDefault="006501DD" w:rsidP="004E0698">
      <w:pPr>
        <w:pStyle w:val="NoSpacing"/>
        <w:rPr>
          <w:rFonts w:ascii="Arial" w:hAnsi="Arial" w:cs="Arial"/>
          <w:strike/>
          <w:rPrChange w:id="393" w:author="Nitin Verma" w:date="2014-04-08T22:44:00Z">
            <w:rPr>
              <w:rFonts w:ascii="Arial" w:hAnsi="Arial" w:cs="Arial"/>
            </w:rPr>
          </w:rPrChange>
        </w:rPr>
      </w:pPr>
      <w:r w:rsidRPr="008B1236">
        <w:rPr>
          <w:rFonts w:ascii="Arial" w:hAnsi="Arial" w:cs="Arial"/>
          <w:strike/>
          <w:rPrChange w:id="394" w:author="Nitin Verma" w:date="2014-04-08T22:44:00Z">
            <w:rPr>
              <w:rFonts w:ascii="Arial" w:hAnsi="Arial" w:cs="Arial"/>
            </w:rPr>
          </w:rPrChange>
        </w:rPr>
        <w:t xml:space="preserve">-Change the ‘True/False’ dropdown to ‘Yes/No’. </w:t>
      </w:r>
    </w:p>
    <w:p w:rsidR="006501DD" w:rsidRPr="00D72A0A" w:rsidRDefault="006501DD" w:rsidP="004E0698">
      <w:pPr>
        <w:pStyle w:val="NoSpacing"/>
        <w:rPr>
          <w:rFonts w:ascii="Arial" w:hAnsi="Arial" w:cs="Arial"/>
        </w:rPr>
      </w:pPr>
    </w:p>
    <w:p w:rsidR="003C28CF" w:rsidRPr="00EC1356" w:rsidRDefault="00C07C85" w:rsidP="006501DD">
      <w:pPr>
        <w:pStyle w:val="NoSpacing"/>
        <w:rPr>
          <w:rFonts w:ascii="Arial" w:hAnsi="Arial" w:cs="Arial"/>
          <w:strike/>
          <w:rPrChange w:id="395" w:author="Nitin Verma" w:date="2014-04-07T00:53:00Z">
            <w:rPr>
              <w:rFonts w:ascii="Arial" w:hAnsi="Arial" w:cs="Arial"/>
            </w:rPr>
          </w:rPrChange>
        </w:rPr>
      </w:pPr>
      <w:r w:rsidRPr="00D72A0A">
        <w:rPr>
          <w:rFonts w:ascii="Arial" w:hAnsi="Arial" w:cs="Arial"/>
        </w:rPr>
        <w:t>-</w:t>
      </w:r>
      <w:r w:rsidR="002573BE" w:rsidRPr="00EC1356">
        <w:rPr>
          <w:rFonts w:ascii="Arial" w:hAnsi="Arial" w:cs="Arial"/>
          <w:strike/>
          <w:rPrChange w:id="396" w:author="Nitin Verma" w:date="2014-04-07T00:53:00Z">
            <w:rPr>
              <w:rFonts w:ascii="Arial" w:hAnsi="Arial" w:cs="Arial"/>
            </w:rPr>
          </w:rPrChange>
        </w:rPr>
        <w:t>R</w:t>
      </w:r>
      <w:r w:rsidR="003C28CF" w:rsidRPr="00EC1356">
        <w:rPr>
          <w:rFonts w:ascii="Arial" w:hAnsi="Arial" w:cs="Arial"/>
          <w:strike/>
          <w:rPrChange w:id="397" w:author="Nitin Verma" w:date="2014-04-07T00:53:00Z">
            <w:rPr>
              <w:rFonts w:ascii="Arial" w:hAnsi="Arial" w:cs="Arial"/>
            </w:rPr>
          </w:rPrChange>
        </w:rPr>
        <w:t xml:space="preserve">emove this text: </w:t>
      </w:r>
      <w:r w:rsidR="003C28CF" w:rsidRPr="00EC1356">
        <w:rPr>
          <w:rFonts w:ascii="Arial" w:hAnsi="Arial" w:cs="Arial"/>
          <w:i/>
          <w:strike/>
          <w:rPrChange w:id="398" w:author="Nitin Verma" w:date="2014-04-07T00:53:00Z">
            <w:rPr>
              <w:rFonts w:ascii="Arial" w:hAnsi="Arial" w:cs="Arial"/>
              <w:i/>
            </w:rPr>
          </w:rPrChange>
        </w:rPr>
        <w:t>‘</w:t>
      </w:r>
      <w:r w:rsidR="003C28CF" w:rsidRPr="00EC1356">
        <w:rPr>
          <w:rFonts w:ascii="Arial" w:eastAsia="Times New Roman" w:hAnsi="Arial" w:cs="Arial"/>
          <w:i/>
          <w:strike/>
          <w:sz w:val="20"/>
          <w:szCs w:val="20"/>
          <w:lang w:eastAsia="en-GB"/>
          <w:rPrChange w:id="399" w:author="Nitin Verma" w:date="2014-04-07T00:53:00Z">
            <w:rPr>
              <w:rFonts w:ascii="Arial" w:eastAsia="Times New Roman" w:hAnsi="Arial" w:cs="Arial"/>
              <w:i/>
              <w:sz w:val="20"/>
              <w:szCs w:val="20"/>
              <w:lang w:eastAsia="en-GB"/>
            </w:rPr>
          </w:rPrChange>
        </w:rPr>
        <w:t>Please ensure all the boxes are ticked before signing and submitting the form.</w:t>
      </w:r>
    </w:p>
    <w:p w:rsidR="003C28CF" w:rsidRPr="00EC1356" w:rsidRDefault="003C28CF" w:rsidP="003C28CF">
      <w:pPr>
        <w:spacing w:after="0" w:line="240" w:lineRule="auto"/>
        <w:rPr>
          <w:rFonts w:ascii="Arial" w:eastAsia="Times New Roman" w:hAnsi="Arial" w:cs="Arial"/>
          <w:i/>
          <w:strike/>
          <w:sz w:val="20"/>
          <w:szCs w:val="20"/>
          <w:lang w:eastAsia="en-GB"/>
          <w:rPrChange w:id="400" w:author="Nitin Verma" w:date="2014-04-07T00:53:00Z">
            <w:rPr>
              <w:rFonts w:ascii="Arial" w:eastAsia="Times New Roman" w:hAnsi="Arial" w:cs="Arial"/>
              <w:i/>
              <w:sz w:val="20"/>
              <w:szCs w:val="20"/>
              <w:lang w:eastAsia="en-GB"/>
            </w:rPr>
          </w:rPrChange>
        </w:rPr>
      </w:pPr>
      <w:proofErr w:type="gramStart"/>
      <w:r w:rsidRPr="00EC1356">
        <w:rPr>
          <w:rFonts w:ascii="Arial" w:eastAsia="Times New Roman" w:hAnsi="Arial" w:cs="Arial"/>
          <w:i/>
          <w:strike/>
          <w:sz w:val="20"/>
          <w:szCs w:val="20"/>
          <w:lang w:eastAsia="en-GB"/>
          <w:rPrChange w:id="401" w:author="Nitin Verma" w:date="2014-04-07T00:53:00Z">
            <w:rPr>
              <w:rFonts w:ascii="Arial" w:eastAsia="Times New Roman" w:hAnsi="Arial" w:cs="Arial"/>
              <w:i/>
              <w:sz w:val="20"/>
              <w:szCs w:val="20"/>
              <w:lang w:eastAsia="en-GB"/>
            </w:rPr>
          </w:rPrChange>
        </w:rPr>
        <w:t>Name :</w:t>
      </w:r>
      <w:proofErr w:type="gramEnd"/>
      <w:r w:rsidRPr="00EC1356">
        <w:rPr>
          <w:rFonts w:ascii="Arial" w:eastAsia="Times New Roman" w:hAnsi="Arial" w:cs="Arial"/>
          <w:i/>
          <w:strike/>
          <w:sz w:val="20"/>
          <w:szCs w:val="20"/>
          <w:lang w:eastAsia="en-GB"/>
          <w:rPrChange w:id="402" w:author="Nitin Verma" w:date="2014-04-07T00:53:00Z">
            <w:rPr>
              <w:rFonts w:ascii="Arial" w:eastAsia="Times New Roman" w:hAnsi="Arial" w:cs="Arial"/>
              <w:i/>
              <w:sz w:val="20"/>
              <w:szCs w:val="20"/>
              <w:lang w:eastAsia="en-GB"/>
            </w:rPr>
          </w:rPrChange>
        </w:rPr>
        <w:t xml:space="preserve"> --------------------------- Signed: ------------------------------- </w:t>
      </w:r>
      <w:r w:rsidRPr="00EC1356">
        <w:rPr>
          <w:rFonts w:ascii="Arial" w:eastAsia="Times New Roman" w:hAnsi="Arial" w:cs="Arial"/>
          <w:i/>
          <w:strike/>
          <w:sz w:val="20"/>
          <w:szCs w:val="20"/>
          <w:lang w:eastAsia="en-GB"/>
          <w:rPrChange w:id="403" w:author="Nitin Verma" w:date="2014-04-07T00:53:00Z">
            <w:rPr>
              <w:rFonts w:ascii="Arial" w:eastAsia="Times New Roman" w:hAnsi="Arial" w:cs="Arial"/>
              <w:i/>
              <w:sz w:val="20"/>
              <w:szCs w:val="20"/>
              <w:lang w:eastAsia="en-GB"/>
            </w:rPr>
          </w:rPrChange>
        </w:rPr>
        <w:br/>
        <w:t>Date : ---------------------------‘</w:t>
      </w:r>
    </w:p>
    <w:p w:rsidR="003C28CF" w:rsidRDefault="003C28CF" w:rsidP="00C07C85">
      <w:pPr>
        <w:pStyle w:val="NoSpacing"/>
        <w:rPr>
          <w:rFonts w:ascii="Arial" w:hAnsi="Arial" w:cs="Arial"/>
        </w:rPr>
      </w:pPr>
    </w:p>
    <w:p w:rsidR="003367BE" w:rsidRDefault="003367BE" w:rsidP="00C07C85">
      <w:pPr>
        <w:pStyle w:val="NoSpacing"/>
        <w:rPr>
          <w:rFonts w:ascii="Arial" w:hAnsi="Arial" w:cs="Arial"/>
        </w:rPr>
      </w:pPr>
    </w:p>
    <w:p w:rsidR="003367BE" w:rsidRPr="00D72A0A" w:rsidRDefault="003367BE" w:rsidP="00C07C85">
      <w:pPr>
        <w:pStyle w:val="NoSpacing"/>
        <w:rPr>
          <w:rFonts w:ascii="Arial" w:hAnsi="Arial" w:cs="Arial"/>
        </w:rPr>
      </w:pPr>
      <w:r>
        <w:rPr>
          <w:rFonts w:ascii="Arial" w:hAnsi="Arial" w:cs="Arial"/>
          <w:u w:val="single"/>
        </w:rPr>
        <w:t>General</w:t>
      </w:r>
    </w:p>
    <w:bookmarkEnd w:id="359"/>
    <w:bookmarkEnd w:id="360"/>
    <w:p w:rsidR="003C28CF" w:rsidRDefault="003C28CF" w:rsidP="004E0698">
      <w:pPr>
        <w:pStyle w:val="NoSpacing"/>
        <w:rPr>
          <w:rFonts w:ascii="Arial" w:hAnsi="Arial" w:cs="Arial"/>
        </w:rPr>
      </w:pPr>
    </w:p>
    <w:p w:rsidR="00702D71" w:rsidRPr="005E0789" w:rsidRDefault="00702D71" w:rsidP="00702D71">
      <w:pPr>
        <w:pStyle w:val="NoSpacing"/>
        <w:rPr>
          <w:rFonts w:ascii="Arial" w:hAnsi="Arial" w:cs="Arial"/>
          <w:strike/>
          <w:rPrChange w:id="404" w:author="Nitin Verma" w:date="2014-04-15T23:21:00Z">
            <w:rPr>
              <w:rFonts w:ascii="Arial" w:hAnsi="Arial" w:cs="Arial"/>
            </w:rPr>
          </w:rPrChange>
        </w:rPr>
      </w:pPr>
      <w:r>
        <w:rPr>
          <w:rFonts w:ascii="Arial" w:hAnsi="Arial" w:cs="Arial"/>
        </w:rPr>
        <w:t xml:space="preserve">- </w:t>
      </w:r>
      <w:r w:rsidRPr="005E0789">
        <w:rPr>
          <w:rFonts w:ascii="Arial" w:hAnsi="Arial" w:cs="Arial"/>
          <w:strike/>
          <w:rPrChange w:id="405" w:author="Nitin Verma" w:date="2014-04-15T23:21:00Z">
            <w:rPr>
              <w:rFonts w:ascii="Arial" w:hAnsi="Arial" w:cs="Arial"/>
            </w:rPr>
          </w:rPrChange>
        </w:rPr>
        <w:t xml:space="preserve">When logged in as an ‘Agent’, when clicking ‘create’ to </w:t>
      </w:r>
      <w:proofErr w:type="gramStart"/>
      <w:r w:rsidRPr="005E0789">
        <w:rPr>
          <w:rFonts w:ascii="Arial" w:hAnsi="Arial" w:cs="Arial"/>
          <w:strike/>
          <w:rPrChange w:id="406" w:author="Nitin Verma" w:date="2014-04-15T23:21:00Z">
            <w:rPr>
              <w:rFonts w:ascii="Arial" w:hAnsi="Arial" w:cs="Arial"/>
            </w:rPr>
          </w:rPrChange>
        </w:rPr>
        <w:t>the submit</w:t>
      </w:r>
      <w:proofErr w:type="gramEnd"/>
      <w:r w:rsidRPr="005E0789">
        <w:rPr>
          <w:rFonts w:ascii="Arial" w:hAnsi="Arial" w:cs="Arial"/>
          <w:strike/>
          <w:rPrChange w:id="407" w:author="Nitin Verma" w:date="2014-04-15T23:21:00Z">
            <w:rPr>
              <w:rFonts w:ascii="Arial" w:hAnsi="Arial" w:cs="Arial"/>
            </w:rPr>
          </w:rPrChange>
        </w:rPr>
        <w:t xml:space="preserve"> the form I get this: </w:t>
      </w:r>
    </w:p>
    <w:p w:rsidR="00702D71" w:rsidRPr="005E0789" w:rsidRDefault="00702D71" w:rsidP="00702D71">
      <w:pPr>
        <w:pStyle w:val="NoSpacing"/>
        <w:ind w:firstLine="720"/>
        <w:rPr>
          <w:rFonts w:ascii="Arial" w:hAnsi="Arial" w:cs="Arial"/>
          <w:b/>
          <w:bCs/>
          <w:strike/>
          <w:rPrChange w:id="408" w:author="Nitin Verma" w:date="2014-04-15T23:21:00Z">
            <w:rPr>
              <w:rFonts w:ascii="Arial" w:hAnsi="Arial" w:cs="Arial"/>
              <w:b/>
              <w:bCs/>
            </w:rPr>
          </w:rPrChange>
        </w:rPr>
      </w:pPr>
      <w:proofErr w:type="gramStart"/>
      <w:r w:rsidRPr="005E0789">
        <w:rPr>
          <w:rFonts w:ascii="Arial" w:hAnsi="Arial" w:cs="Arial"/>
          <w:b/>
          <w:bCs/>
          <w:strike/>
          <w:rPrChange w:id="409" w:author="Nitin Verma" w:date="2014-04-15T23:21:00Z">
            <w:rPr>
              <w:rFonts w:ascii="Arial" w:hAnsi="Arial" w:cs="Arial"/>
              <w:b/>
              <w:bCs/>
            </w:rPr>
          </w:rPrChange>
        </w:rPr>
        <w:t>Error.</w:t>
      </w:r>
      <w:proofErr w:type="gramEnd"/>
      <w:r w:rsidRPr="005E0789">
        <w:rPr>
          <w:rFonts w:ascii="Arial" w:hAnsi="Arial" w:cs="Arial"/>
          <w:b/>
          <w:bCs/>
          <w:strike/>
          <w:rPrChange w:id="410" w:author="Nitin Verma" w:date="2014-04-15T23:21:00Z">
            <w:rPr>
              <w:rFonts w:ascii="Arial" w:hAnsi="Arial" w:cs="Arial"/>
              <w:b/>
              <w:bCs/>
            </w:rPr>
          </w:rPrChange>
        </w:rPr>
        <w:t xml:space="preserve"> An error occurred while processing your request.</w:t>
      </w:r>
    </w:p>
    <w:p w:rsidR="00A75A29" w:rsidRDefault="00A75A29" w:rsidP="00A75A29">
      <w:pPr>
        <w:pStyle w:val="NoSpacing"/>
        <w:rPr>
          <w:rFonts w:ascii="Arial" w:hAnsi="Arial" w:cs="Arial"/>
          <w:b/>
          <w:bCs/>
        </w:rPr>
      </w:pPr>
    </w:p>
    <w:p w:rsidR="00A75A29" w:rsidRDefault="00A75A29" w:rsidP="00A75A29">
      <w:pPr>
        <w:pStyle w:val="NoSpacing"/>
        <w:rPr>
          <w:rFonts w:ascii="Arial" w:hAnsi="Arial" w:cs="Arial"/>
          <w:b/>
          <w:bCs/>
        </w:rPr>
      </w:pPr>
    </w:p>
    <w:p w:rsidR="00A75A29" w:rsidRDefault="00A75A29" w:rsidP="00A75A29">
      <w:pPr>
        <w:pStyle w:val="NoSpacing"/>
        <w:rPr>
          <w:rFonts w:ascii="Arial" w:hAnsi="Arial" w:cs="Arial"/>
          <w:sz w:val="28"/>
          <w:szCs w:val="28"/>
          <w:u w:val="single"/>
        </w:rPr>
      </w:pPr>
      <w:r>
        <w:rPr>
          <w:rFonts w:ascii="Arial" w:hAnsi="Arial" w:cs="Arial"/>
          <w:sz w:val="28"/>
          <w:szCs w:val="28"/>
          <w:u w:val="single"/>
        </w:rPr>
        <w:t>Create Project F</w:t>
      </w:r>
      <w:r w:rsidRPr="006501DD">
        <w:rPr>
          <w:rFonts w:ascii="Arial" w:hAnsi="Arial" w:cs="Arial"/>
          <w:sz w:val="28"/>
          <w:szCs w:val="28"/>
          <w:u w:val="single"/>
        </w:rPr>
        <w:t>orm</w:t>
      </w:r>
    </w:p>
    <w:p w:rsidR="00A75A29" w:rsidRPr="00A75A29" w:rsidRDefault="00A75A29" w:rsidP="00A75A29">
      <w:pPr>
        <w:pStyle w:val="NoSpacing"/>
        <w:rPr>
          <w:rFonts w:ascii="Arial" w:hAnsi="Arial" w:cs="Arial"/>
          <w:sz w:val="24"/>
          <w:szCs w:val="24"/>
        </w:rPr>
      </w:pPr>
    </w:p>
    <w:p w:rsidR="00A75A29" w:rsidRPr="00547BB8" w:rsidRDefault="00A75A29" w:rsidP="00A75A29">
      <w:pPr>
        <w:pStyle w:val="NoSpacing"/>
        <w:rPr>
          <w:rFonts w:ascii="Arial" w:hAnsi="Arial" w:cs="Arial"/>
          <w:strike/>
          <w:rPrChange w:id="411" w:author="Nitin Verma" w:date="2014-04-06T19:45:00Z">
            <w:rPr>
              <w:rFonts w:ascii="Arial" w:hAnsi="Arial" w:cs="Arial"/>
            </w:rPr>
          </w:rPrChange>
        </w:rPr>
      </w:pPr>
      <w:r w:rsidRPr="00547BB8">
        <w:rPr>
          <w:rFonts w:ascii="Arial" w:hAnsi="Arial" w:cs="Arial"/>
          <w:strike/>
          <w:rPrChange w:id="412" w:author="Nitin Verma" w:date="2014-04-06T19:45:00Z">
            <w:rPr>
              <w:rFonts w:ascii="Arial" w:hAnsi="Arial" w:cs="Arial"/>
            </w:rPr>
          </w:rPrChange>
        </w:rPr>
        <w:t xml:space="preserve">-No. of Participants is limited to 1-6 people. The max number of participants needs to be higher. </w:t>
      </w:r>
    </w:p>
    <w:p w:rsidR="00A75A29" w:rsidRDefault="00A75A29" w:rsidP="00A75A29">
      <w:pPr>
        <w:pStyle w:val="NoSpacing"/>
        <w:rPr>
          <w:rFonts w:ascii="Arial" w:hAnsi="Arial" w:cs="Arial"/>
        </w:rPr>
      </w:pPr>
    </w:p>
    <w:p w:rsidR="00A75A29" w:rsidRDefault="00A75A29" w:rsidP="00A75A29">
      <w:pPr>
        <w:pStyle w:val="NoSpacing"/>
        <w:rPr>
          <w:rFonts w:ascii="Arial" w:hAnsi="Arial" w:cs="Arial"/>
        </w:rPr>
      </w:pPr>
      <w:r>
        <w:rPr>
          <w:rFonts w:ascii="Arial" w:hAnsi="Arial" w:cs="Arial"/>
        </w:rPr>
        <w:t>-Some of the date sections are giving the error message ‘this is not a valid date’. I think this is because the calendar inputs</w:t>
      </w:r>
      <w:r w:rsidR="00D37311">
        <w:rPr>
          <w:rFonts w:ascii="Arial" w:hAnsi="Arial" w:cs="Arial"/>
        </w:rPr>
        <w:t xml:space="preserve"> the date</w:t>
      </w:r>
      <w:r>
        <w:rPr>
          <w:rFonts w:ascii="Arial" w:hAnsi="Arial" w:cs="Arial"/>
        </w:rPr>
        <w:t xml:space="preserve"> using “Day/Month/Year”, but the field wants to date to be “Month/Day/Year”</w:t>
      </w:r>
      <w:r w:rsidR="00D37311">
        <w:rPr>
          <w:rFonts w:ascii="Arial" w:hAnsi="Arial" w:cs="Arial"/>
        </w:rPr>
        <w:t xml:space="preserve"> to work. We’d want to all dates to be in Day/Month/Year format.</w:t>
      </w:r>
    </w:p>
    <w:p w:rsidR="00D37311" w:rsidRDefault="00D37311" w:rsidP="00A75A29">
      <w:pPr>
        <w:pStyle w:val="NoSpacing"/>
        <w:rPr>
          <w:rFonts w:ascii="Arial" w:hAnsi="Arial" w:cs="Arial"/>
        </w:rPr>
      </w:pPr>
    </w:p>
    <w:p w:rsidR="00D37311" w:rsidRDefault="00D37311" w:rsidP="00A75A29">
      <w:pPr>
        <w:pStyle w:val="NoSpacing"/>
        <w:rPr>
          <w:rFonts w:ascii="Arial" w:hAnsi="Arial" w:cs="Arial"/>
        </w:rPr>
      </w:pPr>
      <w:r>
        <w:rPr>
          <w:rFonts w:ascii="Arial" w:hAnsi="Arial" w:cs="Arial"/>
        </w:rPr>
        <w:t>-</w:t>
      </w:r>
    </w:p>
    <w:p w:rsidR="00A75A29" w:rsidRDefault="00A75A29" w:rsidP="00A75A29">
      <w:pPr>
        <w:pStyle w:val="NoSpacing"/>
        <w:rPr>
          <w:rFonts w:ascii="Arial" w:hAnsi="Arial" w:cs="Arial"/>
        </w:rPr>
      </w:pPr>
    </w:p>
    <w:p w:rsidR="003367BE" w:rsidRDefault="003367BE" w:rsidP="003367BE">
      <w:pPr>
        <w:pStyle w:val="NoSpacing"/>
        <w:rPr>
          <w:rFonts w:ascii="Arial" w:hAnsi="Arial" w:cs="Arial"/>
          <w:sz w:val="28"/>
          <w:szCs w:val="28"/>
          <w:u w:val="single"/>
        </w:rPr>
      </w:pPr>
      <w:r>
        <w:rPr>
          <w:rFonts w:ascii="Arial" w:hAnsi="Arial" w:cs="Arial"/>
          <w:sz w:val="28"/>
          <w:szCs w:val="28"/>
          <w:u w:val="single"/>
        </w:rPr>
        <w:t>Dashboard</w:t>
      </w:r>
    </w:p>
    <w:p w:rsidR="00A75A29" w:rsidRDefault="00A75A29" w:rsidP="00A75A29">
      <w:pPr>
        <w:pStyle w:val="NoSpacing"/>
        <w:rPr>
          <w:rFonts w:ascii="Arial" w:hAnsi="Arial" w:cs="Arial"/>
        </w:rPr>
      </w:pPr>
    </w:p>
    <w:p w:rsidR="003367BE" w:rsidRDefault="003367BE" w:rsidP="00A75A29">
      <w:pPr>
        <w:pStyle w:val="NoSpacing"/>
        <w:rPr>
          <w:rFonts w:ascii="Arial" w:hAnsi="Arial" w:cs="Arial"/>
        </w:rPr>
      </w:pPr>
      <w:commentRangeStart w:id="413"/>
      <w:r>
        <w:rPr>
          <w:rFonts w:ascii="Arial" w:hAnsi="Arial" w:cs="Arial"/>
        </w:rPr>
        <w:t xml:space="preserve">-Barred Member section: </w:t>
      </w:r>
      <w:r w:rsidR="002D6B4A">
        <w:rPr>
          <w:rFonts w:ascii="Arial" w:hAnsi="Arial" w:cs="Arial"/>
        </w:rPr>
        <w:t>Please display only Name</w:t>
      </w:r>
      <w:r w:rsidR="002D6B4A">
        <w:t xml:space="preserve">, </w:t>
      </w:r>
      <w:r w:rsidR="002D6B4A" w:rsidRPr="002D6B4A">
        <w:rPr>
          <w:rFonts w:ascii="Arial" w:hAnsi="Arial" w:cs="Arial"/>
        </w:rPr>
        <w:t>Reason for Leaving, and Notes</w:t>
      </w:r>
      <w:r w:rsidR="002D6B4A">
        <w:rPr>
          <w:rFonts w:ascii="Arial" w:hAnsi="Arial" w:cs="Arial"/>
        </w:rPr>
        <w:t>.</w:t>
      </w:r>
    </w:p>
    <w:p w:rsidR="003367BE" w:rsidRDefault="003367BE" w:rsidP="00A75A29">
      <w:pPr>
        <w:pStyle w:val="NoSpacing"/>
        <w:rPr>
          <w:rFonts w:ascii="Arial" w:hAnsi="Arial" w:cs="Arial"/>
        </w:rPr>
      </w:pPr>
    </w:p>
    <w:p w:rsidR="003367BE" w:rsidRDefault="003367BE" w:rsidP="00A75A29">
      <w:pPr>
        <w:pStyle w:val="NoSpacing"/>
        <w:rPr>
          <w:rFonts w:ascii="Arial" w:hAnsi="Arial" w:cs="Arial"/>
        </w:rPr>
      </w:pPr>
      <w:r>
        <w:rPr>
          <w:rFonts w:ascii="Arial" w:hAnsi="Arial" w:cs="Arial"/>
        </w:rPr>
        <w:t>Only a name, age, notes</w:t>
      </w:r>
      <w:commentRangeEnd w:id="413"/>
      <w:r w:rsidR="00FA36E6">
        <w:rPr>
          <w:rStyle w:val="CommentReference"/>
        </w:rPr>
        <w:commentReference w:id="413"/>
      </w:r>
    </w:p>
    <w:p w:rsidR="00A75A29" w:rsidRDefault="00A75A29" w:rsidP="00A75A29">
      <w:pPr>
        <w:pStyle w:val="NoSpacing"/>
        <w:rPr>
          <w:rFonts w:ascii="Arial" w:hAnsi="Arial" w:cs="Arial"/>
        </w:rPr>
      </w:pPr>
    </w:p>
    <w:p w:rsidR="00A75A29" w:rsidRDefault="00A75A29" w:rsidP="00A75A29">
      <w:pPr>
        <w:pStyle w:val="NoSpacing"/>
        <w:rPr>
          <w:rFonts w:ascii="Arial" w:hAnsi="Arial" w:cs="Arial"/>
        </w:rPr>
      </w:pPr>
    </w:p>
    <w:p w:rsidR="002D6B4A" w:rsidRDefault="002D6B4A" w:rsidP="002D6B4A">
      <w:pPr>
        <w:pStyle w:val="NoSpacing"/>
        <w:rPr>
          <w:rFonts w:ascii="Arial" w:hAnsi="Arial" w:cs="Arial"/>
          <w:sz w:val="28"/>
          <w:szCs w:val="28"/>
          <w:u w:val="single"/>
        </w:rPr>
      </w:pPr>
      <w:r>
        <w:rPr>
          <w:rFonts w:ascii="Arial" w:hAnsi="Arial" w:cs="Arial"/>
          <w:sz w:val="28"/>
          <w:szCs w:val="28"/>
          <w:u w:val="single"/>
        </w:rPr>
        <w:t>Manage Members</w:t>
      </w:r>
    </w:p>
    <w:p w:rsidR="002D6B4A" w:rsidRDefault="002D6B4A" w:rsidP="002D6B4A">
      <w:pPr>
        <w:pStyle w:val="NoSpacing"/>
        <w:rPr>
          <w:rFonts w:ascii="Arial" w:hAnsi="Arial" w:cs="Arial"/>
        </w:rPr>
      </w:pPr>
    </w:p>
    <w:p w:rsidR="002D6B4A" w:rsidRDefault="002D6B4A" w:rsidP="002D6B4A">
      <w:pPr>
        <w:pStyle w:val="NoSpacing"/>
        <w:rPr>
          <w:rFonts w:ascii="Arial" w:hAnsi="Arial" w:cs="Arial"/>
        </w:rPr>
      </w:pPr>
      <w:r>
        <w:rPr>
          <w:rFonts w:ascii="Arial" w:hAnsi="Arial" w:cs="Arial"/>
        </w:rPr>
        <w:t>-</w:t>
      </w:r>
      <w:r w:rsidRPr="0040742F">
        <w:rPr>
          <w:rFonts w:ascii="Arial" w:hAnsi="Arial" w:cs="Arial"/>
          <w:strike/>
          <w:rPrChange w:id="414" w:author="Nitin Verma" w:date="2014-04-07T00:17:00Z">
            <w:rPr>
              <w:rFonts w:ascii="Arial" w:hAnsi="Arial" w:cs="Arial"/>
            </w:rPr>
          </w:rPrChange>
        </w:rPr>
        <w:t>Please replace the City column on the main Manage Members page with Mobile number</w:t>
      </w:r>
    </w:p>
    <w:p w:rsidR="002D6B4A" w:rsidRDefault="002D6B4A" w:rsidP="002D6B4A">
      <w:pPr>
        <w:pStyle w:val="NoSpacing"/>
        <w:rPr>
          <w:rFonts w:ascii="Arial" w:hAnsi="Arial" w:cs="Arial"/>
          <w:sz w:val="28"/>
          <w:szCs w:val="28"/>
          <w:u w:val="single"/>
        </w:rPr>
      </w:pPr>
      <w:r>
        <w:rPr>
          <w:rFonts w:ascii="Arial" w:hAnsi="Arial" w:cs="Arial"/>
          <w:sz w:val="28"/>
          <w:szCs w:val="28"/>
          <w:u w:val="single"/>
        </w:rPr>
        <w:t>Assign Members</w:t>
      </w:r>
    </w:p>
    <w:p w:rsidR="002D6B4A" w:rsidRDefault="002D6B4A" w:rsidP="002D6B4A">
      <w:pPr>
        <w:pStyle w:val="NoSpacing"/>
        <w:rPr>
          <w:rFonts w:ascii="Arial" w:hAnsi="Arial" w:cs="Arial"/>
          <w:sz w:val="28"/>
          <w:szCs w:val="28"/>
          <w:u w:val="single"/>
        </w:rPr>
      </w:pPr>
    </w:p>
    <w:p w:rsidR="002D6B4A" w:rsidRPr="005472A7" w:rsidRDefault="002D6B4A" w:rsidP="002D6B4A">
      <w:pPr>
        <w:pStyle w:val="NoSpacing"/>
        <w:rPr>
          <w:rFonts w:ascii="Arial" w:hAnsi="Arial" w:cs="Arial"/>
          <w:strike/>
          <w:rPrChange w:id="415" w:author="Nitin Verma" w:date="2014-04-07T00:26:00Z">
            <w:rPr>
              <w:rFonts w:ascii="Arial" w:hAnsi="Arial" w:cs="Arial"/>
            </w:rPr>
          </w:rPrChange>
        </w:rPr>
      </w:pPr>
      <w:r w:rsidRPr="005472A7">
        <w:rPr>
          <w:rFonts w:ascii="Arial" w:hAnsi="Arial" w:cs="Arial"/>
          <w:strike/>
          <w:rPrChange w:id="416" w:author="Nitin Verma" w:date="2014-04-07T00:26:00Z">
            <w:rPr>
              <w:rFonts w:ascii="Arial" w:hAnsi="Arial" w:cs="Arial"/>
            </w:rPr>
          </w:rPrChange>
        </w:rPr>
        <w:t>-When the rate column on the Assign Members page is filled in with an amount other than 0, this does not automatically show up in the attendance page. That is the say, for each day that this person works, the rate has to be manually filled for every day.</w:t>
      </w:r>
    </w:p>
    <w:p w:rsidR="002D6B4A" w:rsidRDefault="002D6B4A" w:rsidP="002D6B4A">
      <w:pPr>
        <w:pStyle w:val="NoSpacing"/>
        <w:rPr>
          <w:rFonts w:ascii="Arial" w:hAnsi="Arial" w:cs="Arial"/>
        </w:rPr>
      </w:pPr>
    </w:p>
    <w:p w:rsidR="002D6B4A" w:rsidRPr="002D6B4A" w:rsidRDefault="002D6B4A" w:rsidP="002D6B4A">
      <w:pPr>
        <w:pStyle w:val="NoSpacing"/>
        <w:rPr>
          <w:rFonts w:ascii="Arial" w:hAnsi="Arial" w:cs="Arial"/>
        </w:rPr>
      </w:pPr>
    </w:p>
    <w:p w:rsidR="002D6B4A" w:rsidRDefault="002D6B4A" w:rsidP="00A75A29">
      <w:pPr>
        <w:pStyle w:val="NoSpacing"/>
        <w:rPr>
          <w:rFonts w:ascii="Arial" w:hAnsi="Arial" w:cs="Arial"/>
        </w:rPr>
      </w:pPr>
    </w:p>
    <w:p w:rsidR="00A75A29" w:rsidRDefault="00A75A29" w:rsidP="00A75A29">
      <w:pPr>
        <w:pStyle w:val="NoSpacing"/>
        <w:rPr>
          <w:rFonts w:ascii="Arial" w:hAnsi="Arial" w:cs="Arial"/>
        </w:rPr>
      </w:pPr>
    </w:p>
    <w:p w:rsidR="00A75A29" w:rsidRDefault="00A75A29" w:rsidP="00A75A29">
      <w:pPr>
        <w:pStyle w:val="NoSpacing"/>
        <w:rPr>
          <w:rFonts w:ascii="Arial" w:hAnsi="Arial" w:cs="Arial"/>
        </w:rPr>
      </w:pPr>
    </w:p>
    <w:p w:rsidR="00A75A29" w:rsidRDefault="00A75A29" w:rsidP="00A75A29">
      <w:pPr>
        <w:pStyle w:val="NoSpacing"/>
        <w:rPr>
          <w:rFonts w:ascii="Arial" w:hAnsi="Arial" w:cs="Arial"/>
        </w:rPr>
      </w:pPr>
    </w:p>
    <w:p w:rsidR="00A75A29" w:rsidRPr="00A75A29" w:rsidRDefault="00A75A29" w:rsidP="00A75A29">
      <w:pPr>
        <w:pStyle w:val="NoSpacing"/>
        <w:rPr>
          <w:rFonts w:ascii="Arial" w:hAnsi="Arial" w:cs="Arial"/>
        </w:rPr>
      </w:pPr>
    </w:p>
    <w:p w:rsidR="00702D71" w:rsidRDefault="00702D71" w:rsidP="004E0698">
      <w:pPr>
        <w:pStyle w:val="NoSpacing"/>
        <w:rPr>
          <w:rFonts w:ascii="Arial" w:hAnsi="Arial" w:cs="Arial"/>
        </w:rPr>
      </w:pPr>
    </w:p>
    <w:p w:rsidR="00702D71" w:rsidRPr="00D72A0A" w:rsidRDefault="00702D71" w:rsidP="004E0698">
      <w:pPr>
        <w:pStyle w:val="NoSpacing"/>
        <w:rPr>
          <w:rFonts w:ascii="Arial" w:hAnsi="Arial" w:cs="Arial"/>
        </w:rPr>
      </w:pPr>
    </w:p>
    <w:sectPr w:rsidR="00702D71" w:rsidRPr="00D72A0A" w:rsidSect="00864F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Nitin Verma" w:date="2014-04-06T21:20:00Z" w:initials="NV">
    <w:p w:rsidR="00FA36E6" w:rsidRDefault="00FA36E6">
      <w:pPr>
        <w:pStyle w:val="CommentText"/>
      </w:pPr>
      <w:r>
        <w:rPr>
          <w:rStyle w:val="CommentReference"/>
        </w:rPr>
        <w:annotationRef/>
      </w:r>
      <w:r>
        <w:t>This is because calendar displays 10 years at one go. If you click the year after selecting 2004, you could see another 10 years back.</w:t>
      </w:r>
    </w:p>
  </w:comment>
  <w:comment w:id="46" w:author="Nitin Verma" w:date="2014-04-06T23:24:00Z" w:initials="NV">
    <w:p w:rsidR="00113458" w:rsidRDefault="00113458">
      <w:pPr>
        <w:pStyle w:val="CommentText"/>
      </w:pPr>
      <w:r>
        <w:rPr>
          <w:rStyle w:val="CommentReference"/>
        </w:rPr>
        <w:annotationRef/>
      </w:r>
      <w:r>
        <w:t xml:space="preserve">The Home Tel should require a valid format which is: either 10digits or 3digits then a dash then 3 followed by dash and then rest 4 digits. </w:t>
      </w:r>
      <w:proofErr w:type="spellStart"/>
      <w:r>
        <w:t>Aslo</w:t>
      </w:r>
      <w:proofErr w:type="spellEnd"/>
      <w:r>
        <w:t xml:space="preserve"> you can omit any dashes in between. Please do let us know if you want it to be free text and we will remove all formatting!!</w:t>
      </w:r>
    </w:p>
  </w:comment>
  <w:comment w:id="143" w:author="Nitin Verma" w:date="2014-04-08T22:46:00Z" w:initials="NV">
    <w:p w:rsidR="00964A59" w:rsidRDefault="00964A59">
      <w:pPr>
        <w:pStyle w:val="CommentText"/>
      </w:pPr>
      <w:r>
        <w:rPr>
          <w:rStyle w:val="CommentReference"/>
        </w:rPr>
        <w:annotationRef/>
      </w:r>
      <w:r>
        <w:t>Please elaborate ‘default’ meaning. What information do you want us to fill in name, address &amp; Tel no</w:t>
      </w:r>
      <w:r w:rsidR="008B1236">
        <w:t xml:space="preserve"> as default</w:t>
      </w:r>
      <w:r>
        <w:t>??</w:t>
      </w:r>
    </w:p>
  </w:comment>
  <w:comment w:id="237" w:author="Nitin Verma" w:date="2014-04-08T22:53:00Z" w:initials="NV">
    <w:p w:rsidR="0040742F" w:rsidRDefault="0040742F">
      <w:pPr>
        <w:pStyle w:val="CommentText"/>
      </w:pPr>
      <w:r>
        <w:rPr>
          <w:rStyle w:val="CommentReference"/>
        </w:rPr>
        <w:annotationRef/>
      </w:r>
    </w:p>
  </w:comment>
  <w:comment w:id="241" w:author="Nitin Verma" w:date="2014-04-15T22:08:00Z" w:initials="NV">
    <w:p w:rsidR="00660F52" w:rsidRDefault="00660F52">
      <w:pPr>
        <w:pStyle w:val="CommentText"/>
      </w:pPr>
      <w:r>
        <w:rPr>
          <w:rStyle w:val="CommentReference"/>
        </w:rPr>
        <w:annotationRef/>
      </w:r>
    </w:p>
  </w:comment>
  <w:comment w:id="413" w:author="Nitin Verma" w:date="2014-04-06T21:13:00Z" w:initials="NV">
    <w:p w:rsidR="00FA36E6" w:rsidRDefault="00FA36E6">
      <w:pPr>
        <w:pStyle w:val="CommentText"/>
      </w:pPr>
      <w:r>
        <w:rPr>
          <w:rStyle w:val="CommentReference"/>
        </w:rPr>
        <w:annotationRef/>
      </w:r>
      <w:r>
        <w:t>This is a bit confusing. Could you please elaborate which fields you want where?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32BC"/>
    <w:multiLevelType w:val="hybridMultilevel"/>
    <w:tmpl w:val="4B1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602774"/>
    <w:multiLevelType w:val="hybridMultilevel"/>
    <w:tmpl w:val="B0F6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9664068"/>
    <w:multiLevelType w:val="hybridMultilevel"/>
    <w:tmpl w:val="17B4B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6F28BF"/>
    <w:rsid w:val="000458CD"/>
    <w:rsid w:val="000A7207"/>
    <w:rsid w:val="000B47A4"/>
    <w:rsid w:val="00113458"/>
    <w:rsid w:val="0013477C"/>
    <w:rsid w:val="001E639E"/>
    <w:rsid w:val="001F17D6"/>
    <w:rsid w:val="00222E09"/>
    <w:rsid w:val="00233BCA"/>
    <w:rsid w:val="002555B9"/>
    <w:rsid w:val="002573BE"/>
    <w:rsid w:val="002A0696"/>
    <w:rsid w:val="002D6B4A"/>
    <w:rsid w:val="0030707D"/>
    <w:rsid w:val="003367BE"/>
    <w:rsid w:val="00383049"/>
    <w:rsid w:val="003B2D98"/>
    <w:rsid w:val="003C1EAF"/>
    <w:rsid w:val="003C28CF"/>
    <w:rsid w:val="0040742F"/>
    <w:rsid w:val="004252B3"/>
    <w:rsid w:val="00434CF2"/>
    <w:rsid w:val="00452E21"/>
    <w:rsid w:val="00461181"/>
    <w:rsid w:val="00464B07"/>
    <w:rsid w:val="00482BBF"/>
    <w:rsid w:val="004838B3"/>
    <w:rsid w:val="004976A1"/>
    <w:rsid w:val="004E0698"/>
    <w:rsid w:val="00502545"/>
    <w:rsid w:val="005472A7"/>
    <w:rsid w:val="00547BB8"/>
    <w:rsid w:val="00557C7E"/>
    <w:rsid w:val="0056203E"/>
    <w:rsid w:val="00590E76"/>
    <w:rsid w:val="005A4196"/>
    <w:rsid w:val="005C44F6"/>
    <w:rsid w:val="005E0789"/>
    <w:rsid w:val="005E1112"/>
    <w:rsid w:val="005E672F"/>
    <w:rsid w:val="006501DD"/>
    <w:rsid w:val="00660F52"/>
    <w:rsid w:val="00691E0C"/>
    <w:rsid w:val="00697BA9"/>
    <w:rsid w:val="006F28BF"/>
    <w:rsid w:val="006F7B1E"/>
    <w:rsid w:val="00702D71"/>
    <w:rsid w:val="00715472"/>
    <w:rsid w:val="007D5288"/>
    <w:rsid w:val="008079A9"/>
    <w:rsid w:val="00837B1B"/>
    <w:rsid w:val="008447C7"/>
    <w:rsid w:val="008450C7"/>
    <w:rsid w:val="008565AF"/>
    <w:rsid w:val="00864F62"/>
    <w:rsid w:val="00883311"/>
    <w:rsid w:val="008904CA"/>
    <w:rsid w:val="008B1236"/>
    <w:rsid w:val="00911954"/>
    <w:rsid w:val="00964A59"/>
    <w:rsid w:val="00984380"/>
    <w:rsid w:val="009A2044"/>
    <w:rsid w:val="009A295C"/>
    <w:rsid w:val="009C550A"/>
    <w:rsid w:val="009D015D"/>
    <w:rsid w:val="00A75A29"/>
    <w:rsid w:val="00B62D7A"/>
    <w:rsid w:val="00B948F0"/>
    <w:rsid w:val="00BD25BC"/>
    <w:rsid w:val="00BE0B8A"/>
    <w:rsid w:val="00C07C85"/>
    <w:rsid w:val="00C30949"/>
    <w:rsid w:val="00CB47B8"/>
    <w:rsid w:val="00CB508E"/>
    <w:rsid w:val="00CF6DE1"/>
    <w:rsid w:val="00D37311"/>
    <w:rsid w:val="00D72A0A"/>
    <w:rsid w:val="00D901F4"/>
    <w:rsid w:val="00E12406"/>
    <w:rsid w:val="00E33C5F"/>
    <w:rsid w:val="00E4454B"/>
    <w:rsid w:val="00E5609C"/>
    <w:rsid w:val="00EC1356"/>
    <w:rsid w:val="00ED7E82"/>
    <w:rsid w:val="00EF4683"/>
    <w:rsid w:val="00EF5AF6"/>
    <w:rsid w:val="00F16EFF"/>
    <w:rsid w:val="00FA36E6"/>
    <w:rsid w:val="00FE3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F62"/>
  </w:style>
  <w:style w:type="paragraph" w:styleId="Heading1">
    <w:name w:val="heading 1"/>
    <w:basedOn w:val="Normal"/>
    <w:next w:val="Normal"/>
    <w:link w:val="Heading1Char"/>
    <w:uiPriority w:val="9"/>
    <w:qFormat/>
    <w:rsid w:val="00702D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8BF"/>
    <w:pPr>
      <w:spacing w:after="0" w:line="240" w:lineRule="auto"/>
    </w:pPr>
  </w:style>
  <w:style w:type="character" w:styleId="Hyperlink">
    <w:name w:val="Hyperlink"/>
    <w:basedOn w:val="DefaultParagraphFont"/>
    <w:uiPriority w:val="99"/>
    <w:unhideWhenUsed/>
    <w:rsid w:val="009A295C"/>
    <w:rPr>
      <w:color w:val="0000FF" w:themeColor="hyperlink"/>
      <w:u w:val="single"/>
    </w:rPr>
  </w:style>
  <w:style w:type="character" w:customStyle="1" w:styleId="control-label">
    <w:name w:val="control-label"/>
    <w:basedOn w:val="DefaultParagraphFont"/>
    <w:rsid w:val="009C550A"/>
  </w:style>
  <w:style w:type="character" w:customStyle="1" w:styleId="Heading1Char">
    <w:name w:val="Heading 1 Char"/>
    <w:basedOn w:val="DefaultParagraphFont"/>
    <w:link w:val="Heading1"/>
    <w:uiPriority w:val="9"/>
    <w:rsid w:val="00702D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7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207"/>
    <w:rPr>
      <w:rFonts w:ascii="Tahoma" w:hAnsi="Tahoma" w:cs="Tahoma"/>
      <w:sz w:val="16"/>
      <w:szCs w:val="16"/>
    </w:rPr>
  </w:style>
  <w:style w:type="character" w:styleId="CommentReference">
    <w:name w:val="annotation reference"/>
    <w:basedOn w:val="DefaultParagraphFont"/>
    <w:uiPriority w:val="99"/>
    <w:semiHidden/>
    <w:unhideWhenUsed/>
    <w:rsid w:val="00FA36E6"/>
    <w:rPr>
      <w:sz w:val="16"/>
      <w:szCs w:val="16"/>
    </w:rPr>
  </w:style>
  <w:style w:type="paragraph" w:styleId="CommentText">
    <w:name w:val="annotation text"/>
    <w:basedOn w:val="Normal"/>
    <w:link w:val="CommentTextChar"/>
    <w:uiPriority w:val="99"/>
    <w:semiHidden/>
    <w:unhideWhenUsed/>
    <w:rsid w:val="00FA36E6"/>
    <w:pPr>
      <w:spacing w:line="240" w:lineRule="auto"/>
    </w:pPr>
    <w:rPr>
      <w:sz w:val="20"/>
      <w:szCs w:val="20"/>
    </w:rPr>
  </w:style>
  <w:style w:type="character" w:customStyle="1" w:styleId="CommentTextChar">
    <w:name w:val="Comment Text Char"/>
    <w:basedOn w:val="DefaultParagraphFont"/>
    <w:link w:val="CommentText"/>
    <w:uiPriority w:val="99"/>
    <w:semiHidden/>
    <w:rsid w:val="00FA36E6"/>
    <w:rPr>
      <w:sz w:val="20"/>
      <w:szCs w:val="20"/>
    </w:rPr>
  </w:style>
  <w:style w:type="paragraph" w:styleId="CommentSubject">
    <w:name w:val="annotation subject"/>
    <w:basedOn w:val="CommentText"/>
    <w:next w:val="CommentText"/>
    <w:link w:val="CommentSubjectChar"/>
    <w:uiPriority w:val="99"/>
    <w:semiHidden/>
    <w:unhideWhenUsed/>
    <w:rsid w:val="00FA36E6"/>
    <w:rPr>
      <w:b/>
      <w:bCs/>
    </w:rPr>
  </w:style>
  <w:style w:type="character" w:customStyle="1" w:styleId="CommentSubjectChar">
    <w:name w:val="Comment Subject Char"/>
    <w:basedOn w:val="CommentTextChar"/>
    <w:link w:val="CommentSubject"/>
    <w:uiPriority w:val="99"/>
    <w:semiHidden/>
    <w:rsid w:val="00FA36E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26703">
      <w:bodyDiv w:val="1"/>
      <w:marLeft w:val="0"/>
      <w:marRight w:val="0"/>
      <w:marTop w:val="0"/>
      <w:marBottom w:val="0"/>
      <w:divBdr>
        <w:top w:val="none" w:sz="0" w:space="0" w:color="auto"/>
        <w:left w:val="none" w:sz="0" w:space="0" w:color="auto"/>
        <w:bottom w:val="none" w:sz="0" w:space="0" w:color="auto"/>
        <w:right w:val="none" w:sz="0" w:space="0" w:color="auto"/>
      </w:divBdr>
      <w:divsChild>
        <w:div w:id="1813978948">
          <w:marLeft w:val="0"/>
          <w:marRight w:val="0"/>
          <w:marTop w:val="4"/>
          <w:marBottom w:val="0"/>
          <w:divBdr>
            <w:top w:val="none" w:sz="0" w:space="0" w:color="auto"/>
            <w:left w:val="none" w:sz="0" w:space="0" w:color="auto"/>
            <w:bottom w:val="none" w:sz="0" w:space="0" w:color="auto"/>
            <w:right w:val="none" w:sz="0" w:space="0" w:color="auto"/>
          </w:divBdr>
        </w:div>
      </w:divsChild>
    </w:div>
    <w:div w:id="393897360">
      <w:bodyDiv w:val="1"/>
      <w:marLeft w:val="0"/>
      <w:marRight w:val="0"/>
      <w:marTop w:val="0"/>
      <w:marBottom w:val="0"/>
      <w:divBdr>
        <w:top w:val="none" w:sz="0" w:space="0" w:color="auto"/>
        <w:left w:val="none" w:sz="0" w:space="0" w:color="auto"/>
        <w:bottom w:val="none" w:sz="0" w:space="0" w:color="auto"/>
        <w:right w:val="none" w:sz="0" w:space="0" w:color="auto"/>
      </w:divBdr>
      <w:divsChild>
        <w:div w:id="1068462115">
          <w:marLeft w:val="0"/>
          <w:marRight w:val="0"/>
          <w:marTop w:val="4"/>
          <w:marBottom w:val="0"/>
          <w:divBdr>
            <w:top w:val="none" w:sz="0" w:space="0" w:color="auto"/>
            <w:left w:val="none" w:sz="0" w:space="0" w:color="auto"/>
            <w:bottom w:val="none" w:sz="0" w:space="0" w:color="auto"/>
            <w:right w:val="none" w:sz="0" w:space="0" w:color="auto"/>
          </w:divBdr>
        </w:div>
      </w:divsChild>
    </w:div>
    <w:div w:id="549153628">
      <w:bodyDiv w:val="1"/>
      <w:marLeft w:val="0"/>
      <w:marRight w:val="0"/>
      <w:marTop w:val="0"/>
      <w:marBottom w:val="0"/>
      <w:divBdr>
        <w:top w:val="none" w:sz="0" w:space="0" w:color="auto"/>
        <w:left w:val="none" w:sz="0" w:space="0" w:color="auto"/>
        <w:bottom w:val="none" w:sz="0" w:space="0" w:color="auto"/>
        <w:right w:val="none" w:sz="0" w:space="0" w:color="auto"/>
      </w:divBdr>
      <w:divsChild>
        <w:div w:id="607195728">
          <w:marLeft w:val="0"/>
          <w:marRight w:val="0"/>
          <w:marTop w:val="0"/>
          <w:marBottom w:val="0"/>
          <w:divBdr>
            <w:top w:val="none" w:sz="0" w:space="0" w:color="auto"/>
            <w:left w:val="none" w:sz="0" w:space="0" w:color="auto"/>
            <w:bottom w:val="none" w:sz="0" w:space="0" w:color="auto"/>
            <w:right w:val="none" w:sz="0" w:space="0" w:color="auto"/>
          </w:divBdr>
        </w:div>
      </w:divsChild>
    </w:div>
    <w:div w:id="1372077880">
      <w:bodyDiv w:val="1"/>
      <w:marLeft w:val="0"/>
      <w:marRight w:val="0"/>
      <w:marTop w:val="0"/>
      <w:marBottom w:val="0"/>
      <w:divBdr>
        <w:top w:val="none" w:sz="0" w:space="0" w:color="auto"/>
        <w:left w:val="none" w:sz="0" w:space="0" w:color="auto"/>
        <w:bottom w:val="none" w:sz="0" w:space="0" w:color="auto"/>
        <w:right w:val="none" w:sz="0" w:space="0" w:color="auto"/>
      </w:divBdr>
      <w:divsChild>
        <w:div w:id="2038773956">
          <w:marLeft w:val="0"/>
          <w:marRight w:val="0"/>
          <w:marTop w:val="0"/>
          <w:marBottom w:val="0"/>
          <w:divBdr>
            <w:top w:val="none" w:sz="0" w:space="0" w:color="auto"/>
            <w:left w:val="none" w:sz="0" w:space="0" w:color="auto"/>
            <w:bottom w:val="none" w:sz="0" w:space="0" w:color="auto"/>
            <w:right w:val="none" w:sz="0" w:space="0" w:color="auto"/>
          </w:divBdr>
        </w:div>
      </w:divsChild>
    </w:div>
    <w:div w:id="1833058989">
      <w:bodyDiv w:val="1"/>
      <w:marLeft w:val="0"/>
      <w:marRight w:val="0"/>
      <w:marTop w:val="0"/>
      <w:marBottom w:val="0"/>
      <w:divBdr>
        <w:top w:val="none" w:sz="0" w:space="0" w:color="auto"/>
        <w:left w:val="none" w:sz="0" w:space="0" w:color="auto"/>
        <w:bottom w:val="none" w:sz="0" w:space="0" w:color="auto"/>
        <w:right w:val="none" w:sz="0" w:space="0" w:color="auto"/>
      </w:divBdr>
      <w:divsChild>
        <w:div w:id="1859350559">
          <w:marLeft w:val="0"/>
          <w:marRight w:val="0"/>
          <w:marTop w:val="0"/>
          <w:marBottom w:val="0"/>
          <w:divBdr>
            <w:top w:val="none" w:sz="0" w:space="0" w:color="auto"/>
            <w:left w:val="none" w:sz="0" w:space="0" w:color="auto"/>
            <w:bottom w:val="none" w:sz="0" w:space="0" w:color="auto"/>
            <w:right w:val="none" w:sz="0" w:space="0" w:color="auto"/>
          </w:divBdr>
        </w:div>
      </w:divsChild>
    </w:div>
    <w:div w:id="1910115068">
      <w:bodyDiv w:val="1"/>
      <w:marLeft w:val="0"/>
      <w:marRight w:val="0"/>
      <w:marTop w:val="0"/>
      <w:marBottom w:val="0"/>
      <w:divBdr>
        <w:top w:val="none" w:sz="0" w:space="0" w:color="auto"/>
        <w:left w:val="none" w:sz="0" w:space="0" w:color="auto"/>
        <w:bottom w:val="none" w:sz="0" w:space="0" w:color="auto"/>
        <w:right w:val="none" w:sz="0" w:space="0" w:color="auto"/>
      </w:divBdr>
      <w:divsChild>
        <w:div w:id="1471164594">
          <w:marLeft w:val="0"/>
          <w:marRight w:val="0"/>
          <w:marTop w:val="0"/>
          <w:marBottom w:val="0"/>
          <w:divBdr>
            <w:top w:val="none" w:sz="0" w:space="0" w:color="auto"/>
            <w:left w:val="none" w:sz="0" w:space="0" w:color="auto"/>
            <w:bottom w:val="none" w:sz="0" w:space="0" w:color="auto"/>
            <w:right w:val="none" w:sz="0" w:space="0" w:color="auto"/>
          </w:divBdr>
        </w:div>
        <w:div w:id="1173953737">
          <w:marLeft w:val="0"/>
          <w:marRight w:val="0"/>
          <w:marTop w:val="0"/>
          <w:marBottom w:val="0"/>
          <w:divBdr>
            <w:top w:val="none" w:sz="0" w:space="0" w:color="auto"/>
            <w:left w:val="none" w:sz="0" w:space="0" w:color="auto"/>
            <w:bottom w:val="none" w:sz="0" w:space="0" w:color="auto"/>
            <w:right w:val="none" w:sz="0" w:space="0" w:color="auto"/>
          </w:divBdr>
        </w:div>
        <w:div w:id="132809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5008</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Nitin Verma</cp:lastModifiedBy>
  <cp:revision>22</cp:revision>
  <dcterms:created xsi:type="dcterms:W3CDTF">2014-03-27T11:15:00Z</dcterms:created>
  <dcterms:modified xsi:type="dcterms:W3CDTF">2014-04-15T22:22:00Z</dcterms:modified>
</cp:coreProperties>
</file>